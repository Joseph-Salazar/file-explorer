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EDF58" w14:textId="706E8D55" w:rsidR="00182B30" w:rsidRPr="00CE06F4" w:rsidRDefault="00182B30" w:rsidP="00182B30">
      <w:pPr>
        <w:spacing w:after="0" w:line="360" w:lineRule="auto"/>
        <w:rPr>
          <w:rFonts w:ascii="Arial" w:hAnsi="Arial" w:cs="Arial"/>
          <w:b/>
          <w:sz w:val="32"/>
          <w:szCs w:val="26"/>
          <w:lang w:val="es-ES"/>
        </w:rPr>
      </w:pPr>
      <w:r w:rsidRPr="00CE06F4">
        <w:rPr>
          <w:rFonts w:ascii="Arial" w:hAnsi="Arial" w:cs="Arial"/>
          <w:b/>
          <w:sz w:val="32"/>
          <w:szCs w:val="26"/>
          <w:lang w:val="es-ES"/>
        </w:rPr>
        <w:t>Estudios de la delincuencia en el Perú.</w:t>
      </w:r>
    </w:p>
    <w:p w14:paraId="645F35F1" w14:textId="0AC0F441" w:rsidR="00B73DBE" w:rsidRPr="00CE06F4" w:rsidRDefault="00182B30" w:rsidP="00182B30">
      <w:pPr>
        <w:spacing w:after="0"/>
        <w:rPr>
          <w:rFonts w:ascii="Arial" w:hAnsi="Arial" w:cs="Arial"/>
          <w:b/>
          <w:sz w:val="28"/>
          <w:szCs w:val="26"/>
          <w:lang w:val="es-ES"/>
        </w:rPr>
      </w:pPr>
      <w:r w:rsidRPr="00CE06F4">
        <w:rPr>
          <w:rFonts w:ascii="Arial" w:hAnsi="Arial" w:cs="Arial"/>
          <w:b/>
          <w:sz w:val="28"/>
          <w:szCs w:val="26"/>
          <w:lang w:val="es-ES"/>
        </w:rPr>
        <w:t>Una revisión diacrónica de la producción y preocupación de la academia</w:t>
      </w:r>
    </w:p>
    <w:p w14:paraId="71C00468" w14:textId="77777777" w:rsidR="00822F07" w:rsidRPr="00182B30" w:rsidRDefault="00822F07" w:rsidP="00822F07">
      <w:pPr>
        <w:spacing w:after="0"/>
        <w:jc w:val="center"/>
        <w:rPr>
          <w:rFonts w:ascii="Arial" w:hAnsi="Arial" w:cs="Arial"/>
          <w:b/>
          <w:sz w:val="24"/>
        </w:rPr>
      </w:pPr>
    </w:p>
    <w:p w14:paraId="15C4F619" w14:textId="2BAEF37E" w:rsidR="00822F07" w:rsidRDefault="00822F07" w:rsidP="00822F07">
      <w:pPr>
        <w:spacing w:after="0"/>
        <w:jc w:val="right"/>
        <w:rPr>
          <w:rFonts w:ascii="Arial" w:hAnsi="Arial" w:cs="Arial"/>
          <w:b/>
          <w:sz w:val="24"/>
          <w:lang w:val="es-ES"/>
        </w:rPr>
      </w:pPr>
      <w:r w:rsidRPr="00822F07">
        <w:rPr>
          <w:rFonts w:ascii="Arial" w:hAnsi="Arial" w:cs="Arial"/>
          <w:b/>
          <w:sz w:val="24"/>
          <w:lang w:val="es-ES"/>
        </w:rPr>
        <w:t>Arturo HUAYTALLA QUISPE</w:t>
      </w:r>
    </w:p>
    <w:p w14:paraId="2A51D149" w14:textId="4BC20C20" w:rsidR="00E14AB4" w:rsidRDefault="00E14AB4" w:rsidP="00822F07">
      <w:pPr>
        <w:spacing w:after="0"/>
        <w:jc w:val="right"/>
        <w:rPr>
          <w:rFonts w:ascii="Arial" w:hAnsi="Arial" w:cs="Arial"/>
          <w:b/>
          <w:sz w:val="24"/>
          <w:lang w:val="es-ES"/>
        </w:rPr>
      </w:pPr>
      <w:r>
        <w:rPr>
          <w:rFonts w:ascii="Arial" w:hAnsi="Arial" w:cs="Arial"/>
          <w:b/>
          <w:sz w:val="24"/>
          <w:lang w:val="es-ES"/>
        </w:rPr>
        <w:t>Perú</w:t>
      </w:r>
    </w:p>
    <w:p w14:paraId="0729056E" w14:textId="304189DE" w:rsidR="00E14AB4" w:rsidRPr="00822F07" w:rsidRDefault="00E14AB4" w:rsidP="00822F07">
      <w:pPr>
        <w:spacing w:after="0"/>
        <w:jc w:val="right"/>
        <w:rPr>
          <w:rFonts w:ascii="Arial" w:hAnsi="Arial" w:cs="Arial"/>
          <w:b/>
          <w:sz w:val="24"/>
          <w:lang w:val="es-ES"/>
        </w:rPr>
      </w:pPr>
      <w:r>
        <w:rPr>
          <w:rFonts w:ascii="Arial" w:hAnsi="Arial" w:cs="Arial"/>
          <w:b/>
          <w:sz w:val="24"/>
          <w:lang w:val="es-ES"/>
        </w:rPr>
        <w:t xml:space="preserve">Instituto de Defensa Legal, área de Seguridad Ciudadana </w:t>
      </w:r>
    </w:p>
    <w:p w14:paraId="08C1A399" w14:textId="77777777" w:rsidR="00822F07" w:rsidRDefault="00822F07" w:rsidP="00822F07">
      <w:pPr>
        <w:spacing w:after="0"/>
        <w:rPr>
          <w:rFonts w:ascii="Arial" w:hAnsi="Arial" w:cs="Arial"/>
          <w:b/>
          <w:sz w:val="24"/>
          <w:lang w:val="es-ES"/>
        </w:rPr>
      </w:pPr>
    </w:p>
    <w:p w14:paraId="6E760F9A" w14:textId="77777777" w:rsidR="00822F07" w:rsidRPr="00822F07" w:rsidRDefault="00822F07" w:rsidP="00822F07">
      <w:pPr>
        <w:spacing w:after="0"/>
        <w:rPr>
          <w:rFonts w:ascii="Arial" w:hAnsi="Arial" w:cs="Arial"/>
          <w:b/>
          <w:sz w:val="24"/>
          <w:lang w:val="es-ES"/>
        </w:rPr>
      </w:pPr>
    </w:p>
    <w:p w14:paraId="07ADEC98" w14:textId="77777777" w:rsidR="00822F07" w:rsidRDefault="00822F07" w:rsidP="00822F07">
      <w:pPr>
        <w:spacing w:after="0"/>
        <w:rPr>
          <w:lang w:val="es-ES"/>
        </w:rPr>
      </w:pPr>
    </w:p>
    <w:p w14:paraId="6E67374E" w14:textId="725BC2EE" w:rsidR="00822F07" w:rsidRPr="00822F07" w:rsidRDefault="00822F07" w:rsidP="00822F07">
      <w:pPr>
        <w:spacing w:after="0"/>
        <w:rPr>
          <w:rFonts w:ascii="Arial" w:hAnsi="Arial" w:cs="Arial"/>
          <w:b/>
          <w:sz w:val="24"/>
          <w:lang w:val="es-ES"/>
        </w:rPr>
      </w:pPr>
      <w:r>
        <w:rPr>
          <w:rFonts w:ascii="Arial" w:hAnsi="Arial" w:cs="Arial"/>
          <w:b/>
          <w:sz w:val="24"/>
          <w:lang w:val="es-ES"/>
        </w:rPr>
        <w:t>RESUMEN</w:t>
      </w:r>
    </w:p>
    <w:p w14:paraId="33FE427D" w14:textId="4318D033" w:rsidR="00B06B63" w:rsidRDefault="007E7E6A" w:rsidP="00A40E18">
      <w:pPr>
        <w:spacing w:after="0"/>
        <w:jc w:val="both"/>
        <w:rPr>
          <w:rFonts w:ascii="Arial" w:hAnsi="Arial" w:cs="Arial"/>
          <w:sz w:val="24"/>
          <w:szCs w:val="24"/>
          <w:lang w:val="es-MX"/>
        </w:rPr>
      </w:pPr>
      <w:r>
        <w:rPr>
          <w:rFonts w:ascii="Arial" w:hAnsi="Arial" w:cs="Arial"/>
          <w:sz w:val="24"/>
          <w:lang w:val="es-ES"/>
        </w:rPr>
        <w:t xml:space="preserve">El trabajo muestra </w:t>
      </w:r>
      <w:r w:rsidR="00296B9F">
        <w:rPr>
          <w:rFonts w:ascii="Arial" w:hAnsi="Arial" w:cs="Arial"/>
          <w:sz w:val="24"/>
          <w:lang w:val="es-ES"/>
        </w:rPr>
        <w:t>los distintos abordajes</w:t>
      </w:r>
      <w:r w:rsidR="00B06B63">
        <w:rPr>
          <w:rFonts w:ascii="Arial" w:hAnsi="Arial" w:cs="Arial"/>
          <w:sz w:val="24"/>
          <w:lang w:val="es-ES"/>
        </w:rPr>
        <w:t xml:space="preserve"> </w:t>
      </w:r>
      <w:r w:rsidR="004345CF">
        <w:rPr>
          <w:rFonts w:ascii="Arial" w:hAnsi="Arial" w:cs="Arial"/>
          <w:sz w:val="24"/>
          <w:lang w:val="es-ES"/>
        </w:rPr>
        <w:t>de</w:t>
      </w:r>
      <w:r w:rsidR="00296B9F">
        <w:rPr>
          <w:rFonts w:ascii="Arial" w:hAnsi="Arial" w:cs="Arial"/>
          <w:sz w:val="24"/>
          <w:lang w:val="es-ES"/>
        </w:rPr>
        <w:t xml:space="preserve"> los estudios de la delincuencia desde inicios del siglo </w:t>
      </w:r>
      <w:r w:rsidR="00296B9F" w:rsidRPr="00A40E18">
        <w:rPr>
          <w:rFonts w:ascii="Arial" w:hAnsi="Arial" w:cs="Arial"/>
          <w:sz w:val="24"/>
          <w:lang w:val="es-ES"/>
        </w:rPr>
        <w:t>XX hasta la actualidad</w:t>
      </w:r>
      <w:r w:rsidR="00A40E18" w:rsidRPr="00A40E18">
        <w:rPr>
          <w:rFonts w:ascii="Arial" w:hAnsi="Arial" w:cs="Arial"/>
          <w:sz w:val="24"/>
          <w:lang w:val="es-ES"/>
        </w:rPr>
        <w:t xml:space="preserve"> en el Perú. </w:t>
      </w:r>
      <w:r w:rsidR="00B07770" w:rsidRPr="00A40E18">
        <w:rPr>
          <w:rFonts w:ascii="Arial" w:hAnsi="Arial" w:cs="Arial"/>
          <w:sz w:val="24"/>
          <w:lang w:val="es-ES"/>
        </w:rPr>
        <w:t>S</w:t>
      </w:r>
      <w:r w:rsidR="00A40E18" w:rsidRPr="00A40E18">
        <w:rPr>
          <w:rFonts w:ascii="Arial" w:hAnsi="Arial" w:cs="Arial"/>
          <w:sz w:val="24"/>
          <w:lang w:val="es-ES"/>
        </w:rPr>
        <w:t xml:space="preserve">ostiene que </w:t>
      </w:r>
      <w:r w:rsidR="00B06B63" w:rsidRPr="00A40E18">
        <w:rPr>
          <w:rFonts w:ascii="Arial" w:hAnsi="Arial" w:cs="Arial"/>
          <w:sz w:val="24"/>
          <w:lang w:val="es-ES"/>
        </w:rPr>
        <w:t>ha</w:t>
      </w:r>
      <w:r w:rsidR="00A40E18" w:rsidRPr="00A40E18">
        <w:rPr>
          <w:rFonts w:ascii="Arial" w:hAnsi="Arial" w:cs="Arial"/>
          <w:sz w:val="24"/>
          <w:lang w:val="es-ES"/>
        </w:rPr>
        <w:t xml:space="preserve"> existido </w:t>
      </w:r>
      <w:r w:rsidR="00A40E18" w:rsidRPr="00A40E18">
        <w:rPr>
          <w:rFonts w:ascii="Arial" w:hAnsi="Arial" w:cs="Arial"/>
          <w:sz w:val="24"/>
          <w:szCs w:val="24"/>
          <w:lang w:val="es-MX"/>
        </w:rPr>
        <w:t xml:space="preserve">un interés </w:t>
      </w:r>
      <w:r w:rsidR="00E0293C">
        <w:rPr>
          <w:rFonts w:ascii="Arial" w:hAnsi="Arial" w:cs="Arial"/>
          <w:sz w:val="24"/>
          <w:szCs w:val="24"/>
          <w:lang w:val="es-MX"/>
        </w:rPr>
        <w:t xml:space="preserve">irregular al </w:t>
      </w:r>
      <w:r w:rsidR="00A40E18" w:rsidRPr="00A40E18">
        <w:rPr>
          <w:rFonts w:ascii="Arial" w:hAnsi="Arial" w:cs="Arial"/>
          <w:sz w:val="24"/>
          <w:szCs w:val="24"/>
          <w:lang w:val="es-MX"/>
        </w:rPr>
        <w:t>explicar el asunto de la delincuencia</w:t>
      </w:r>
      <w:r w:rsidR="00E0293C">
        <w:rPr>
          <w:rFonts w:ascii="Arial" w:hAnsi="Arial" w:cs="Arial"/>
          <w:sz w:val="24"/>
          <w:szCs w:val="24"/>
          <w:lang w:val="es-MX"/>
        </w:rPr>
        <w:t xml:space="preserve">, </w:t>
      </w:r>
      <w:r w:rsidR="00B06B63">
        <w:rPr>
          <w:rFonts w:ascii="Arial" w:hAnsi="Arial" w:cs="Arial"/>
          <w:sz w:val="24"/>
          <w:szCs w:val="24"/>
          <w:lang w:val="es-MX"/>
        </w:rPr>
        <w:t xml:space="preserve">donde se </w:t>
      </w:r>
      <w:r w:rsidR="00D63DC9">
        <w:rPr>
          <w:rFonts w:ascii="Arial" w:hAnsi="Arial" w:cs="Arial"/>
          <w:sz w:val="24"/>
          <w:szCs w:val="24"/>
          <w:lang w:val="es-MX"/>
        </w:rPr>
        <w:t>construyeron</w:t>
      </w:r>
      <w:r w:rsidR="00B06B63">
        <w:rPr>
          <w:rFonts w:ascii="Arial" w:hAnsi="Arial" w:cs="Arial"/>
          <w:sz w:val="24"/>
          <w:szCs w:val="24"/>
          <w:lang w:val="es-MX"/>
        </w:rPr>
        <w:t xml:space="preserve"> </w:t>
      </w:r>
      <w:r w:rsidR="00A40E18" w:rsidRPr="00A40E18">
        <w:rPr>
          <w:rFonts w:ascii="Arial" w:hAnsi="Arial" w:cs="Arial"/>
          <w:sz w:val="24"/>
          <w:szCs w:val="24"/>
          <w:lang w:val="es-MX"/>
        </w:rPr>
        <w:t xml:space="preserve">distintos </w:t>
      </w:r>
      <w:r w:rsidR="00A40E18" w:rsidRPr="00A40E18">
        <w:rPr>
          <w:rFonts w:ascii="Arial" w:hAnsi="Arial" w:cs="Arial"/>
          <w:sz w:val="24"/>
          <w:szCs w:val="24"/>
          <w:lang w:val="es-ES"/>
        </w:rPr>
        <w:t>«</w:t>
      </w:r>
      <w:r w:rsidR="00A40E18" w:rsidRPr="00A40E18">
        <w:rPr>
          <w:rFonts w:ascii="Arial" w:hAnsi="Arial" w:cs="Arial"/>
          <w:sz w:val="24"/>
          <w:szCs w:val="24"/>
        </w:rPr>
        <w:t>objetos</w:t>
      </w:r>
      <w:r w:rsidR="00A40E18" w:rsidRPr="00A40E18">
        <w:rPr>
          <w:rFonts w:ascii="Arial" w:hAnsi="Arial" w:cs="Arial"/>
          <w:sz w:val="24"/>
          <w:szCs w:val="24"/>
          <w:lang w:val="es-ES"/>
        </w:rPr>
        <w:t>»</w:t>
      </w:r>
      <w:r w:rsidR="00A40E18" w:rsidRPr="00A40E18">
        <w:rPr>
          <w:rFonts w:ascii="Arial" w:hAnsi="Arial" w:cs="Arial"/>
          <w:sz w:val="24"/>
          <w:szCs w:val="24"/>
        </w:rPr>
        <w:t xml:space="preserve"> de acuerdo a la preocupación de la época</w:t>
      </w:r>
      <w:r w:rsidR="00E0293C">
        <w:rPr>
          <w:rFonts w:ascii="Arial" w:hAnsi="Arial" w:cs="Arial"/>
          <w:sz w:val="24"/>
          <w:szCs w:val="24"/>
        </w:rPr>
        <w:t xml:space="preserve">. </w:t>
      </w:r>
      <w:r w:rsidR="00B06B63">
        <w:rPr>
          <w:rFonts w:ascii="Arial" w:hAnsi="Arial" w:cs="Arial"/>
          <w:sz w:val="24"/>
          <w:szCs w:val="24"/>
        </w:rPr>
        <w:t xml:space="preserve">Así, un primer momento que significa el </w:t>
      </w:r>
      <w:r w:rsidR="00B06B63">
        <w:rPr>
          <w:rFonts w:ascii="Arial" w:hAnsi="Arial" w:cs="Arial"/>
          <w:sz w:val="24"/>
          <w:szCs w:val="24"/>
          <w:lang w:val="es-MX"/>
        </w:rPr>
        <w:t>surgimiento de los estudios de la delincuencia, un segundo que destaca la escasa de producción, un tercero que registra la emergencia de estudios críticos, un cuarto momento que detalla  la producción desde los estudios de la cultura e identida</w:t>
      </w:r>
      <w:r w:rsidR="008F611E">
        <w:rPr>
          <w:rFonts w:ascii="Arial" w:hAnsi="Arial" w:cs="Arial"/>
          <w:sz w:val="24"/>
          <w:szCs w:val="24"/>
          <w:lang w:val="es-MX"/>
        </w:rPr>
        <w:t>d</w:t>
      </w:r>
      <w:r w:rsidR="008E3027">
        <w:rPr>
          <w:rFonts w:ascii="Arial" w:hAnsi="Arial" w:cs="Arial"/>
          <w:sz w:val="24"/>
          <w:szCs w:val="24"/>
          <w:lang w:val="es-MX"/>
        </w:rPr>
        <w:t>,</w:t>
      </w:r>
      <w:r w:rsidR="00B06B63">
        <w:rPr>
          <w:rFonts w:ascii="Arial" w:hAnsi="Arial" w:cs="Arial"/>
          <w:sz w:val="24"/>
          <w:szCs w:val="24"/>
          <w:lang w:val="es-MX"/>
        </w:rPr>
        <w:t xml:space="preserve"> y </w:t>
      </w:r>
      <w:r w:rsidR="00F219ED">
        <w:rPr>
          <w:rFonts w:ascii="Arial" w:hAnsi="Arial" w:cs="Arial"/>
          <w:sz w:val="24"/>
          <w:szCs w:val="24"/>
          <w:lang w:val="es-MX"/>
        </w:rPr>
        <w:t>el último</w:t>
      </w:r>
      <w:r w:rsidR="00B06B63">
        <w:rPr>
          <w:rFonts w:ascii="Arial" w:hAnsi="Arial" w:cs="Arial"/>
          <w:sz w:val="24"/>
          <w:szCs w:val="24"/>
          <w:lang w:val="es-MX"/>
        </w:rPr>
        <w:t xml:space="preserve"> </w:t>
      </w:r>
      <w:r w:rsidR="008F611E">
        <w:rPr>
          <w:rFonts w:ascii="Arial" w:hAnsi="Arial" w:cs="Arial"/>
          <w:sz w:val="24"/>
          <w:szCs w:val="24"/>
          <w:lang w:val="es-MX"/>
        </w:rPr>
        <w:t xml:space="preserve">que </w:t>
      </w:r>
      <w:r w:rsidR="00B06B63">
        <w:rPr>
          <w:rFonts w:ascii="Arial" w:hAnsi="Arial" w:cs="Arial"/>
          <w:sz w:val="24"/>
          <w:szCs w:val="24"/>
          <w:lang w:val="es-MX"/>
        </w:rPr>
        <w:t>anota la preocupación generalizada de la delincuencia</w:t>
      </w:r>
      <w:r w:rsidR="00C05FCF">
        <w:rPr>
          <w:rFonts w:ascii="Arial" w:hAnsi="Arial" w:cs="Arial"/>
          <w:sz w:val="24"/>
          <w:szCs w:val="24"/>
          <w:lang w:val="es-MX"/>
        </w:rPr>
        <w:t xml:space="preserve"> co</w:t>
      </w:r>
      <w:r w:rsidR="00F219ED">
        <w:rPr>
          <w:rFonts w:ascii="Arial" w:hAnsi="Arial" w:cs="Arial"/>
          <w:sz w:val="24"/>
          <w:szCs w:val="24"/>
          <w:lang w:val="es-MX"/>
        </w:rPr>
        <w:t>n</w:t>
      </w:r>
      <w:r w:rsidR="004345CF">
        <w:rPr>
          <w:rFonts w:ascii="Arial" w:hAnsi="Arial" w:cs="Arial"/>
          <w:sz w:val="24"/>
          <w:szCs w:val="24"/>
          <w:lang w:val="es-MX"/>
        </w:rPr>
        <w:t xml:space="preserve"> </w:t>
      </w:r>
      <w:r w:rsidR="00B06B63">
        <w:rPr>
          <w:rFonts w:ascii="Arial" w:hAnsi="Arial" w:cs="Arial"/>
          <w:sz w:val="24"/>
          <w:szCs w:val="24"/>
          <w:lang w:val="es-MX"/>
        </w:rPr>
        <w:t>la escasa</w:t>
      </w:r>
      <w:r w:rsidR="00F219ED">
        <w:rPr>
          <w:rFonts w:ascii="Arial" w:hAnsi="Arial" w:cs="Arial"/>
          <w:sz w:val="24"/>
          <w:szCs w:val="24"/>
          <w:lang w:val="es-MX"/>
        </w:rPr>
        <w:t xml:space="preserve"> y desigual</w:t>
      </w:r>
      <w:r w:rsidR="00B06B63">
        <w:rPr>
          <w:rFonts w:ascii="Arial" w:hAnsi="Arial" w:cs="Arial"/>
          <w:sz w:val="24"/>
          <w:szCs w:val="24"/>
          <w:lang w:val="es-MX"/>
        </w:rPr>
        <w:t xml:space="preserve"> producción </w:t>
      </w:r>
      <w:r w:rsidR="008F611E">
        <w:rPr>
          <w:rFonts w:ascii="Arial" w:hAnsi="Arial" w:cs="Arial"/>
          <w:sz w:val="24"/>
          <w:szCs w:val="24"/>
          <w:lang w:val="es-MX"/>
        </w:rPr>
        <w:t xml:space="preserve">de la academia para comprender </w:t>
      </w:r>
      <w:r w:rsidR="00B06B63">
        <w:rPr>
          <w:rFonts w:ascii="Arial" w:hAnsi="Arial" w:cs="Arial"/>
          <w:sz w:val="24"/>
          <w:szCs w:val="24"/>
          <w:lang w:val="es-MX"/>
        </w:rPr>
        <w:t xml:space="preserve">el </w:t>
      </w:r>
      <w:r w:rsidR="00830E50">
        <w:rPr>
          <w:rFonts w:ascii="Arial" w:hAnsi="Arial" w:cs="Arial"/>
          <w:sz w:val="24"/>
          <w:szCs w:val="24"/>
          <w:lang w:val="es-MX"/>
        </w:rPr>
        <w:t xml:space="preserve">principal problema del país. </w:t>
      </w:r>
    </w:p>
    <w:p w14:paraId="1D690374" w14:textId="50EEFAE7" w:rsidR="00822F07" w:rsidRPr="000A1C62" w:rsidRDefault="00822F07" w:rsidP="000A1C62">
      <w:pPr>
        <w:spacing w:after="0"/>
        <w:jc w:val="both"/>
        <w:rPr>
          <w:rFonts w:ascii="Arial" w:hAnsi="Arial" w:cs="Arial"/>
          <w:sz w:val="24"/>
          <w:lang w:val="es-ES"/>
        </w:rPr>
      </w:pPr>
    </w:p>
    <w:p w14:paraId="7DE469AB" w14:textId="130EA4D9" w:rsidR="00822F07" w:rsidRDefault="00822F07">
      <w:pPr>
        <w:spacing w:after="0"/>
        <w:rPr>
          <w:rFonts w:ascii="Arial" w:hAnsi="Arial" w:cs="Arial"/>
          <w:sz w:val="24"/>
          <w:lang w:val="es-ES"/>
        </w:rPr>
      </w:pPr>
      <w:r w:rsidRPr="00822F07">
        <w:rPr>
          <w:rFonts w:ascii="Arial" w:hAnsi="Arial" w:cs="Arial"/>
          <w:b/>
          <w:sz w:val="24"/>
          <w:lang w:val="es-ES"/>
        </w:rPr>
        <w:t>Palabras clave:</w:t>
      </w:r>
      <w:r w:rsidR="0071026F" w:rsidRPr="0071026F">
        <w:rPr>
          <w:rFonts w:ascii="Arial" w:hAnsi="Arial" w:cs="Arial"/>
          <w:sz w:val="24"/>
          <w:lang w:val="es-ES"/>
        </w:rPr>
        <w:t xml:space="preserve"> </w:t>
      </w:r>
      <w:r w:rsidR="00D63DC9">
        <w:rPr>
          <w:rFonts w:ascii="Arial" w:hAnsi="Arial" w:cs="Arial"/>
          <w:sz w:val="24"/>
          <w:lang w:val="es-ES"/>
        </w:rPr>
        <w:t>E</w:t>
      </w:r>
      <w:r w:rsidR="0071026F" w:rsidRPr="00655E37">
        <w:rPr>
          <w:rFonts w:ascii="Arial" w:hAnsi="Arial" w:cs="Arial"/>
          <w:sz w:val="24"/>
          <w:lang w:val="es-ES"/>
        </w:rPr>
        <w:t>studios</w:t>
      </w:r>
      <w:r w:rsidR="00E14AB4">
        <w:rPr>
          <w:rFonts w:ascii="Arial" w:hAnsi="Arial" w:cs="Arial"/>
          <w:sz w:val="24"/>
          <w:lang w:val="es-ES"/>
        </w:rPr>
        <w:t xml:space="preserve">, </w:t>
      </w:r>
      <w:r w:rsidR="0071026F">
        <w:rPr>
          <w:rFonts w:ascii="Arial" w:hAnsi="Arial" w:cs="Arial"/>
          <w:sz w:val="24"/>
          <w:lang w:val="es-ES"/>
        </w:rPr>
        <w:t>delincuencia,</w:t>
      </w:r>
      <w:r w:rsidR="00655E37" w:rsidRPr="00655E37">
        <w:rPr>
          <w:rFonts w:ascii="Arial" w:hAnsi="Arial" w:cs="Arial"/>
          <w:sz w:val="24"/>
          <w:lang w:val="es-ES"/>
        </w:rPr>
        <w:t xml:space="preserve"> producción</w:t>
      </w:r>
      <w:r w:rsidR="00AD073E">
        <w:rPr>
          <w:rFonts w:ascii="Arial" w:hAnsi="Arial" w:cs="Arial"/>
          <w:sz w:val="24"/>
          <w:lang w:val="es-ES"/>
        </w:rPr>
        <w:t>,</w:t>
      </w:r>
      <w:r w:rsidR="00655E37" w:rsidRPr="00655E37">
        <w:rPr>
          <w:rFonts w:ascii="Arial" w:hAnsi="Arial" w:cs="Arial"/>
          <w:sz w:val="24"/>
          <w:lang w:val="es-ES"/>
        </w:rPr>
        <w:t xml:space="preserve"> </w:t>
      </w:r>
      <w:r w:rsidR="0071026F">
        <w:rPr>
          <w:rFonts w:ascii="Arial" w:hAnsi="Arial" w:cs="Arial"/>
          <w:sz w:val="24"/>
          <w:lang w:val="es-ES"/>
        </w:rPr>
        <w:t>preocupación</w:t>
      </w:r>
      <w:r w:rsidR="00415F0C">
        <w:rPr>
          <w:rFonts w:ascii="Arial" w:hAnsi="Arial" w:cs="Arial"/>
          <w:sz w:val="24"/>
          <w:lang w:val="es-ES"/>
        </w:rPr>
        <w:t>,</w:t>
      </w:r>
      <w:r w:rsidR="0071026F" w:rsidRPr="0071026F">
        <w:rPr>
          <w:rFonts w:ascii="Arial" w:hAnsi="Arial" w:cs="Arial"/>
          <w:sz w:val="24"/>
          <w:lang w:val="es-ES"/>
        </w:rPr>
        <w:t xml:space="preserve"> </w:t>
      </w:r>
      <w:r w:rsidR="0071026F">
        <w:rPr>
          <w:rFonts w:ascii="Arial" w:hAnsi="Arial" w:cs="Arial"/>
          <w:sz w:val="24"/>
          <w:lang w:val="es-ES"/>
        </w:rPr>
        <w:t>Perú.</w:t>
      </w:r>
    </w:p>
    <w:p w14:paraId="7B1C55D1" w14:textId="77777777" w:rsidR="000A1C62" w:rsidRPr="00822F07" w:rsidRDefault="000A1C62">
      <w:pPr>
        <w:spacing w:after="0"/>
        <w:rPr>
          <w:rFonts w:ascii="Arial" w:hAnsi="Arial" w:cs="Arial"/>
          <w:b/>
          <w:sz w:val="24"/>
          <w:lang w:val="es-ES"/>
        </w:rPr>
      </w:pPr>
    </w:p>
    <w:p w14:paraId="3EB6C373" w14:textId="77777777" w:rsidR="00822F07" w:rsidRPr="00822F07" w:rsidRDefault="00822F07">
      <w:pPr>
        <w:spacing w:after="0"/>
        <w:rPr>
          <w:rFonts w:ascii="Arial" w:hAnsi="Arial" w:cs="Arial"/>
          <w:b/>
          <w:sz w:val="24"/>
          <w:lang w:val="es-ES"/>
        </w:rPr>
      </w:pPr>
    </w:p>
    <w:p w14:paraId="547127A5" w14:textId="77777777" w:rsidR="00822F07" w:rsidRPr="00B07770" w:rsidRDefault="00822F07">
      <w:pPr>
        <w:spacing w:after="0"/>
        <w:rPr>
          <w:rFonts w:ascii="Arial" w:hAnsi="Arial" w:cs="Arial"/>
          <w:b/>
          <w:sz w:val="24"/>
        </w:rPr>
      </w:pPr>
    </w:p>
    <w:p w14:paraId="28C8A080" w14:textId="77777777" w:rsidR="00822F07" w:rsidRPr="00B07770" w:rsidRDefault="00822F07">
      <w:pPr>
        <w:spacing w:after="0"/>
        <w:rPr>
          <w:rFonts w:ascii="Arial" w:hAnsi="Arial" w:cs="Arial"/>
          <w:b/>
          <w:sz w:val="24"/>
        </w:rPr>
      </w:pPr>
    </w:p>
    <w:p w14:paraId="45520964" w14:textId="77777777" w:rsidR="00822F07" w:rsidRDefault="00822F07">
      <w:pPr>
        <w:spacing w:after="0"/>
        <w:rPr>
          <w:rFonts w:ascii="Arial" w:hAnsi="Arial" w:cs="Arial"/>
          <w:b/>
          <w:sz w:val="24"/>
        </w:rPr>
      </w:pPr>
    </w:p>
    <w:p w14:paraId="09153455" w14:textId="77777777" w:rsidR="000A1C62" w:rsidRDefault="000A1C62">
      <w:pPr>
        <w:spacing w:after="0"/>
        <w:rPr>
          <w:rFonts w:ascii="Arial" w:hAnsi="Arial" w:cs="Arial"/>
          <w:b/>
          <w:sz w:val="24"/>
        </w:rPr>
      </w:pPr>
    </w:p>
    <w:p w14:paraId="0D8548AB" w14:textId="77777777" w:rsidR="000A1C62" w:rsidRDefault="000A1C62">
      <w:pPr>
        <w:spacing w:after="0"/>
        <w:rPr>
          <w:rFonts w:ascii="Arial" w:hAnsi="Arial" w:cs="Arial"/>
          <w:b/>
          <w:sz w:val="24"/>
        </w:rPr>
      </w:pPr>
    </w:p>
    <w:p w14:paraId="4D418CE8" w14:textId="77777777" w:rsidR="000A1C62" w:rsidRDefault="000A1C62">
      <w:pPr>
        <w:spacing w:after="0"/>
        <w:rPr>
          <w:rFonts w:ascii="Arial" w:hAnsi="Arial" w:cs="Arial"/>
          <w:b/>
          <w:sz w:val="24"/>
        </w:rPr>
      </w:pPr>
    </w:p>
    <w:p w14:paraId="66C77061" w14:textId="77777777" w:rsidR="000A1C62" w:rsidRDefault="000A1C62">
      <w:pPr>
        <w:spacing w:after="0"/>
        <w:rPr>
          <w:rFonts w:ascii="Arial" w:hAnsi="Arial" w:cs="Arial"/>
          <w:b/>
          <w:sz w:val="24"/>
        </w:rPr>
      </w:pPr>
    </w:p>
    <w:p w14:paraId="0C2F19C0" w14:textId="77777777" w:rsidR="000A1C62" w:rsidRDefault="000A1C62">
      <w:pPr>
        <w:spacing w:after="0"/>
        <w:rPr>
          <w:rFonts w:ascii="Arial" w:hAnsi="Arial" w:cs="Arial"/>
          <w:b/>
          <w:sz w:val="24"/>
        </w:rPr>
      </w:pPr>
    </w:p>
    <w:p w14:paraId="05FB8C6E" w14:textId="77777777" w:rsidR="000A1C62" w:rsidRDefault="000A1C62">
      <w:pPr>
        <w:spacing w:after="0"/>
        <w:rPr>
          <w:rFonts w:ascii="Arial" w:hAnsi="Arial" w:cs="Arial"/>
          <w:b/>
          <w:sz w:val="24"/>
        </w:rPr>
      </w:pPr>
    </w:p>
    <w:p w14:paraId="1E471BD9" w14:textId="77777777" w:rsidR="000A1C62" w:rsidRPr="00B07770" w:rsidRDefault="000A1C62">
      <w:pPr>
        <w:spacing w:after="0"/>
        <w:rPr>
          <w:rFonts w:ascii="Arial" w:hAnsi="Arial" w:cs="Arial"/>
          <w:b/>
          <w:sz w:val="24"/>
        </w:rPr>
      </w:pPr>
    </w:p>
    <w:p w14:paraId="772A2EC2" w14:textId="77777777" w:rsidR="006E4AB5" w:rsidRDefault="006E4AB5" w:rsidP="006E4AB5">
      <w:pPr>
        <w:pStyle w:val="HTMLconformatoprevio"/>
        <w:shd w:val="clear" w:color="auto" w:fill="FFFFFF"/>
        <w:rPr>
          <w:rFonts w:ascii="inherit" w:hAnsi="inherit"/>
          <w:color w:val="212121"/>
        </w:rPr>
      </w:pPr>
    </w:p>
    <w:p w14:paraId="6ADBCCC0" w14:textId="77777777" w:rsidR="00891D91" w:rsidRDefault="00891D91" w:rsidP="006E4AB5">
      <w:pPr>
        <w:pStyle w:val="HTMLconformatoprevio"/>
        <w:shd w:val="clear" w:color="auto" w:fill="FFFFFF"/>
        <w:rPr>
          <w:rFonts w:ascii="inherit" w:hAnsi="inherit"/>
          <w:color w:val="212121"/>
        </w:rPr>
      </w:pPr>
    </w:p>
    <w:p w14:paraId="0D4AC45C" w14:textId="77777777" w:rsidR="00891D91" w:rsidRDefault="00891D91" w:rsidP="006E4AB5">
      <w:pPr>
        <w:pStyle w:val="HTMLconformatoprevio"/>
        <w:shd w:val="clear" w:color="auto" w:fill="FFFFFF"/>
        <w:rPr>
          <w:rFonts w:ascii="inherit" w:hAnsi="inherit"/>
          <w:color w:val="212121"/>
        </w:rPr>
      </w:pPr>
    </w:p>
    <w:p w14:paraId="085BB266" w14:textId="77777777" w:rsidR="00891D91" w:rsidRPr="006E4AB5" w:rsidRDefault="00891D91" w:rsidP="006E4AB5">
      <w:pPr>
        <w:pStyle w:val="HTMLconformatoprevio"/>
        <w:shd w:val="clear" w:color="auto" w:fill="FFFFFF"/>
        <w:rPr>
          <w:rFonts w:ascii="inherit" w:hAnsi="inherit"/>
          <w:color w:val="212121"/>
        </w:rPr>
      </w:pPr>
    </w:p>
    <w:p w14:paraId="3AB78809" w14:textId="77777777" w:rsidR="008541C5" w:rsidRPr="00B07770" w:rsidRDefault="008541C5">
      <w:pPr>
        <w:spacing w:after="0"/>
        <w:rPr>
          <w:rFonts w:ascii="Arial" w:hAnsi="Arial" w:cs="Arial"/>
          <w:b/>
          <w:sz w:val="24"/>
        </w:rPr>
      </w:pPr>
    </w:p>
    <w:p w14:paraId="127B0EB3" w14:textId="2AA86A52" w:rsidR="008321E2" w:rsidRPr="00822F07" w:rsidRDefault="005966D5">
      <w:pPr>
        <w:spacing w:after="0"/>
        <w:rPr>
          <w:rFonts w:ascii="Arial" w:hAnsi="Arial" w:cs="Arial"/>
          <w:b/>
          <w:sz w:val="24"/>
          <w:lang w:val="es-ES"/>
        </w:rPr>
      </w:pPr>
      <w:r>
        <w:rPr>
          <w:rFonts w:ascii="Arial" w:hAnsi="Arial" w:cs="Arial"/>
          <w:b/>
          <w:sz w:val="24"/>
          <w:lang w:val="es-ES"/>
        </w:rPr>
        <w:lastRenderedPageBreak/>
        <w:t xml:space="preserve">Introducción </w:t>
      </w:r>
      <w:bookmarkStart w:id="0" w:name="_GoBack"/>
      <w:bookmarkEnd w:id="0"/>
    </w:p>
    <w:p w14:paraId="10079C5C" w14:textId="503B053C" w:rsidR="00E41BC3" w:rsidRPr="00210DC3" w:rsidRDefault="009C597C" w:rsidP="009C597C">
      <w:pPr>
        <w:spacing w:after="0"/>
        <w:jc w:val="both"/>
        <w:rPr>
          <w:rFonts w:ascii="Arial" w:hAnsi="Arial" w:cs="Arial"/>
          <w:sz w:val="24"/>
          <w:lang w:val="es-ES"/>
        </w:rPr>
      </w:pPr>
      <w:r w:rsidRPr="0027426D">
        <w:rPr>
          <w:rFonts w:ascii="Arial" w:hAnsi="Arial" w:cs="Arial"/>
          <w:sz w:val="24"/>
        </w:rPr>
        <w:t>Desde comienzos del siglo XXI la delincuencia</w:t>
      </w:r>
      <w:r w:rsidR="009638D1">
        <w:rPr>
          <w:rStyle w:val="Refdenotaalpie"/>
          <w:rFonts w:ascii="Arial" w:hAnsi="Arial" w:cs="Arial"/>
          <w:sz w:val="24"/>
        </w:rPr>
        <w:footnoteReference w:id="1"/>
      </w:r>
      <w:r w:rsidRPr="0027426D">
        <w:rPr>
          <w:rFonts w:ascii="Arial" w:hAnsi="Arial" w:cs="Arial"/>
          <w:sz w:val="24"/>
        </w:rPr>
        <w:t xml:space="preserve"> ha cobrado cada vez más interés</w:t>
      </w:r>
      <w:r>
        <w:rPr>
          <w:rFonts w:ascii="Arial" w:hAnsi="Arial" w:cs="Arial"/>
          <w:sz w:val="24"/>
        </w:rPr>
        <w:t xml:space="preserve">, al punto de ser </w:t>
      </w:r>
      <w:r w:rsidR="00B55BDD">
        <w:rPr>
          <w:rFonts w:ascii="Arial" w:hAnsi="Arial" w:cs="Arial"/>
          <w:sz w:val="24"/>
        </w:rPr>
        <w:t xml:space="preserve">desde </w:t>
      </w:r>
      <w:r w:rsidR="00BE5D13">
        <w:rPr>
          <w:rFonts w:ascii="Arial" w:hAnsi="Arial" w:cs="Arial"/>
          <w:sz w:val="24"/>
        </w:rPr>
        <w:t>a</w:t>
      </w:r>
      <w:r>
        <w:rPr>
          <w:rFonts w:ascii="Arial" w:hAnsi="Arial" w:cs="Arial"/>
          <w:sz w:val="24"/>
        </w:rPr>
        <w:t xml:space="preserve">l año 2010 el principal problema del </w:t>
      </w:r>
      <w:r>
        <w:rPr>
          <w:rFonts w:ascii="Arial" w:hAnsi="Arial" w:cs="Arial"/>
          <w:sz w:val="24"/>
          <w:lang w:val="es-ES"/>
        </w:rPr>
        <w:t>país</w:t>
      </w:r>
      <w:r>
        <w:rPr>
          <w:rStyle w:val="Refdenotaalpie"/>
          <w:rFonts w:ascii="Arial" w:hAnsi="Arial" w:cs="Arial"/>
          <w:sz w:val="24"/>
          <w:lang w:val="es-ES"/>
        </w:rPr>
        <w:footnoteReference w:id="2"/>
      </w:r>
      <w:r w:rsidR="004D5FD9">
        <w:rPr>
          <w:rFonts w:ascii="Arial" w:hAnsi="Arial" w:cs="Arial"/>
          <w:sz w:val="24"/>
          <w:lang w:val="es-ES"/>
        </w:rPr>
        <w:t>,</w:t>
      </w:r>
      <w:r w:rsidR="00E41BC3">
        <w:rPr>
          <w:rFonts w:ascii="Arial" w:hAnsi="Arial" w:cs="Arial"/>
          <w:sz w:val="24"/>
          <w:lang w:val="es-ES"/>
        </w:rPr>
        <w:t xml:space="preserve"> por encima de la pobreza, desempleo y corrupción. </w:t>
      </w:r>
      <w:r w:rsidR="00210DC3">
        <w:rPr>
          <w:rFonts w:ascii="Arial" w:hAnsi="Arial" w:cs="Arial"/>
          <w:sz w:val="24"/>
          <w:lang w:val="es-ES"/>
        </w:rPr>
        <w:t xml:space="preserve">Sin embargo, </w:t>
      </w:r>
      <w:r w:rsidR="005D44CA">
        <w:rPr>
          <w:rFonts w:ascii="Arial" w:hAnsi="Arial" w:cs="Arial"/>
          <w:sz w:val="24"/>
        </w:rPr>
        <w:t>s</w:t>
      </w:r>
      <w:r w:rsidR="00E41BC3">
        <w:rPr>
          <w:rFonts w:ascii="Arial" w:hAnsi="Arial" w:cs="Arial"/>
          <w:sz w:val="24"/>
        </w:rPr>
        <w:t>us</w:t>
      </w:r>
      <w:r w:rsidR="005D44CA">
        <w:rPr>
          <w:rFonts w:ascii="Arial" w:hAnsi="Arial" w:cs="Arial"/>
          <w:sz w:val="24"/>
        </w:rPr>
        <w:t xml:space="preserve"> estudios </w:t>
      </w:r>
      <w:r w:rsidR="005749AC">
        <w:rPr>
          <w:rFonts w:ascii="Arial" w:hAnsi="Arial" w:cs="Arial"/>
          <w:sz w:val="24"/>
        </w:rPr>
        <w:t>pueden rast</w:t>
      </w:r>
      <w:r w:rsidR="00BE5D13">
        <w:rPr>
          <w:rFonts w:ascii="Arial" w:hAnsi="Arial" w:cs="Arial"/>
          <w:sz w:val="24"/>
        </w:rPr>
        <w:t>r</w:t>
      </w:r>
      <w:r w:rsidR="005749AC">
        <w:rPr>
          <w:rFonts w:ascii="Arial" w:hAnsi="Arial" w:cs="Arial"/>
          <w:sz w:val="24"/>
        </w:rPr>
        <w:t>earse</w:t>
      </w:r>
      <w:r w:rsidR="00D4657C">
        <w:rPr>
          <w:rFonts w:ascii="Arial" w:hAnsi="Arial" w:cs="Arial"/>
          <w:sz w:val="24"/>
        </w:rPr>
        <w:t xml:space="preserve"> desde</w:t>
      </w:r>
      <w:r w:rsidR="00E41BC3">
        <w:rPr>
          <w:rFonts w:ascii="Arial" w:hAnsi="Arial" w:cs="Arial"/>
          <w:sz w:val="24"/>
          <w:szCs w:val="24"/>
          <w:lang w:val="es-ES"/>
        </w:rPr>
        <w:t xml:space="preserve"> inicios del siglo XX, producción que debiera tomarse en cuenta </w:t>
      </w:r>
      <w:r w:rsidR="00E41BC3">
        <w:rPr>
          <w:rFonts w:ascii="Arial" w:hAnsi="Arial" w:cs="Arial"/>
          <w:color w:val="333333"/>
          <w:sz w:val="24"/>
          <w:szCs w:val="24"/>
        </w:rPr>
        <w:t xml:space="preserve"> si se quiere comprender el problema. </w:t>
      </w:r>
    </w:p>
    <w:p w14:paraId="596EDDD9" w14:textId="11E638FE" w:rsidR="004F609A" w:rsidRDefault="00E42E5F" w:rsidP="00F63676">
      <w:pPr>
        <w:spacing w:after="0"/>
        <w:ind w:firstLine="709"/>
        <w:jc w:val="both"/>
        <w:rPr>
          <w:rFonts w:ascii="Arial" w:hAnsi="Arial" w:cs="Arial"/>
          <w:sz w:val="24"/>
        </w:rPr>
      </w:pPr>
      <w:r>
        <w:rPr>
          <w:rFonts w:ascii="Arial" w:hAnsi="Arial" w:cs="Arial"/>
          <w:sz w:val="24"/>
        </w:rPr>
        <w:t xml:space="preserve">Desde las ciencias sociales </w:t>
      </w:r>
      <w:r w:rsidR="003624EE">
        <w:rPr>
          <w:rFonts w:ascii="Arial" w:hAnsi="Arial" w:cs="Arial"/>
          <w:sz w:val="24"/>
        </w:rPr>
        <w:t xml:space="preserve">la delincuencia e inseguridad no son dadas a priori ni se explican  en un tiempo </w:t>
      </w:r>
      <w:r w:rsidR="004908A7">
        <w:rPr>
          <w:rFonts w:ascii="Arial" w:hAnsi="Arial" w:cs="Arial"/>
          <w:sz w:val="24"/>
        </w:rPr>
        <w:t>autorreferencial</w:t>
      </w:r>
      <w:r w:rsidR="003624EE">
        <w:rPr>
          <w:rFonts w:ascii="Arial" w:hAnsi="Arial" w:cs="Arial"/>
          <w:sz w:val="24"/>
        </w:rPr>
        <w:t xml:space="preserve">, </w:t>
      </w:r>
      <w:r w:rsidR="0049179A">
        <w:rPr>
          <w:rFonts w:ascii="Arial" w:hAnsi="Arial" w:cs="Arial"/>
          <w:sz w:val="24"/>
        </w:rPr>
        <w:t>es decir</w:t>
      </w:r>
      <w:r w:rsidR="003624EE">
        <w:rPr>
          <w:rFonts w:ascii="Arial" w:hAnsi="Arial" w:cs="Arial"/>
          <w:sz w:val="24"/>
        </w:rPr>
        <w:t xml:space="preserve">, se explican por </w:t>
      </w:r>
      <w:r w:rsidR="004F609A">
        <w:rPr>
          <w:rFonts w:ascii="Arial" w:hAnsi="Arial" w:cs="Arial"/>
          <w:sz w:val="24"/>
        </w:rPr>
        <w:t>sí</w:t>
      </w:r>
      <w:r w:rsidR="003624EE">
        <w:rPr>
          <w:rFonts w:ascii="Arial" w:hAnsi="Arial" w:cs="Arial"/>
          <w:sz w:val="24"/>
        </w:rPr>
        <w:t xml:space="preserve"> mismas. Como se ver</w:t>
      </w:r>
      <w:r w:rsidR="004F609A">
        <w:rPr>
          <w:rFonts w:ascii="Arial" w:hAnsi="Arial" w:cs="Arial"/>
          <w:sz w:val="24"/>
        </w:rPr>
        <w:t>á</w:t>
      </w:r>
      <w:r w:rsidR="003624EE">
        <w:rPr>
          <w:rFonts w:ascii="Arial" w:hAnsi="Arial" w:cs="Arial"/>
          <w:sz w:val="24"/>
        </w:rPr>
        <w:t xml:space="preserve"> más adelante, </w:t>
      </w:r>
      <w:r w:rsidR="00E507CD">
        <w:rPr>
          <w:rFonts w:ascii="Arial" w:hAnsi="Arial" w:cs="Arial"/>
          <w:sz w:val="24"/>
        </w:rPr>
        <w:t>los estudios de la delincuencia ha</w:t>
      </w:r>
      <w:r w:rsidR="007D0D94">
        <w:rPr>
          <w:rFonts w:ascii="Arial" w:hAnsi="Arial" w:cs="Arial"/>
          <w:sz w:val="24"/>
        </w:rPr>
        <w:t>n</w:t>
      </w:r>
      <w:r w:rsidR="00E507CD">
        <w:rPr>
          <w:rFonts w:ascii="Arial" w:hAnsi="Arial" w:cs="Arial"/>
          <w:sz w:val="24"/>
        </w:rPr>
        <w:t xml:space="preserve"> tenido distintos </w:t>
      </w:r>
      <w:r w:rsidR="00210DC3">
        <w:rPr>
          <w:rFonts w:ascii="Arial" w:hAnsi="Arial" w:cs="Arial"/>
          <w:sz w:val="24"/>
          <w:szCs w:val="24"/>
          <w:lang w:val="es-ES"/>
        </w:rPr>
        <w:t>«</w:t>
      </w:r>
      <w:r w:rsidR="00210DC3">
        <w:rPr>
          <w:rFonts w:ascii="Arial" w:hAnsi="Arial" w:cs="Arial"/>
          <w:color w:val="333333"/>
          <w:sz w:val="24"/>
          <w:szCs w:val="24"/>
        </w:rPr>
        <w:t>objetos</w:t>
      </w:r>
      <w:r w:rsidR="00210DC3">
        <w:rPr>
          <w:rFonts w:ascii="Arial" w:hAnsi="Arial" w:cs="Arial"/>
          <w:sz w:val="24"/>
          <w:szCs w:val="24"/>
          <w:lang w:val="es-ES"/>
        </w:rPr>
        <w:t>»</w:t>
      </w:r>
      <w:r w:rsidR="00E507CD">
        <w:rPr>
          <w:rFonts w:ascii="Arial" w:hAnsi="Arial" w:cs="Arial"/>
          <w:sz w:val="24"/>
        </w:rPr>
        <w:t xml:space="preserve"> pero también formas de abordar el tema </w:t>
      </w:r>
      <w:r w:rsidR="00F7752E">
        <w:rPr>
          <w:rFonts w:ascii="Arial" w:hAnsi="Arial" w:cs="Arial"/>
          <w:sz w:val="24"/>
        </w:rPr>
        <w:t>que se expresa</w:t>
      </w:r>
      <w:r w:rsidR="008E3465">
        <w:rPr>
          <w:rFonts w:ascii="Arial" w:hAnsi="Arial" w:cs="Arial"/>
          <w:sz w:val="24"/>
        </w:rPr>
        <w:t>n</w:t>
      </w:r>
      <w:r w:rsidR="00F7752E">
        <w:rPr>
          <w:rFonts w:ascii="Arial" w:hAnsi="Arial" w:cs="Arial"/>
          <w:sz w:val="24"/>
        </w:rPr>
        <w:t xml:space="preserve"> en </w:t>
      </w:r>
      <w:r w:rsidR="004F609A">
        <w:rPr>
          <w:rFonts w:ascii="Arial" w:hAnsi="Arial" w:cs="Arial"/>
          <w:sz w:val="24"/>
        </w:rPr>
        <w:t xml:space="preserve">las </w:t>
      </w:r>
      <w:r w:rsidR="004F609A" w:rsidRPr="00E31ED0">
        <w:rPr>
          <w:rFonts w:ascii="Arial" w:hAnsi="Arial" w:cs="Arial"/>
          <w:sz w:val="24"/>
        </w:rPr>
        <w:t xml:space="preserve">publicaciones. En ese sentido, los límites de recojo de información han estado regidos por </w:t>
      </w:r>
      <w:r w:rsidR="004F609A" w:rsidRPr="002565CB">
        <w:rPr>
          <w:rFonts w:ascii="Arial" w:hAnsi="Arial" w:cs="Arial"/>
          <w:sz w:val="24"/>
        </w:rPr>
        <w:t>las publicaciones</w:t>
      </w:r>
      <w:r w:rsidR="001D0589">
        <w:rPr>
          <w:rFonts w:ascii="Arial" w:hAnsi="Arial" w:cs="Arial"/>
          <w:sz w:val="24"/>
        </w:rPr>
        <w:t xml:space="preserve"> </w:t>
      </w:r>
      <w:r w:rsidR="002565CB">
        <w:rPr>
          <w:rFonts w:ascii="Arial" w:hAnsi="Arial" w:cs="Arial"/>
          <w:sz w:val="24"/>
        </w:rPr>
        <w:t>considerad</w:t>
      </w:r>
      <w:r w:rsidR="001D0589">
        <w:rPr>
          <w:rFonts w:ascii="Arial" w:hAnsi="Arial" w:cs="Arial"/>
          <w:sz w:val="24"/>
        </w:rPr>
        <w:t>as</w:t>
      </w:r>
      <w:r w:rsidR="004F609A" w:rsidRPr="00E31ED0">
        <w:rPr>
          <w:rFonts w:ascii="Arial" w:hAnsi="Arial" w:cs="Arial"/>
          <w:sz w:val="24"/>
        </w:rPr>
        <w:t xml:space="preserve"> </w:t>
      </w:r>
      <w:r w:rsidR="001D0589">
        <w:rPr>
          <w:rFonts w:ascii="Arial" w:hAnsi="Arial" w:cs="Arial"/>
          <w:sz w:val="24"/>
        </w:rPr>
        <w:t>como</w:t>
      </w:r>
      <w:r w:rsidR="004F609A" w:rsidRPr="00E31ED0">
        <w:rPr>
          <w:rFonts w:ascii="Arial" w:hAnsi="Arial" w:cs="Arial"/>
          <w:sz w:val="24"/>
        </w:rPr>
        <w:t xml:space="preserve"> </w:t>
      </w:r>
      <w:r w:rsidR="00E31ED0" w:rsidRPr="00E31ED0">
        <w:rPr>
          <w:rFonts w:ascii="Arial" w:hAnsi="Arial" w:cs="Arial"/>
          <w:sz w:val="24"/>
          <w:szCs w:val="24"/>
          <w:lang w:val="es-ES"/>
        </w:rPr>
        <w:t>«</w:t>
      </w:r>
      <w:r w:rsidR="00E31ED0" w:rsidRPr="00E31ED0">
        <w:rPr>
          <w:rFonts w:ascii="Arial" w:hAnsi="Arial" w:cs="Arial"/>
          <w:color w:val="333333"/>
          <w:sz w:val="24"/>
          <w:szCs w:val="24"/>
        </w:rPr>
        <w:t>sociales</w:t>
      </w:r>
      <w:r w:rsidR="00E31ED0" w:rsidRPr="00E31ED0">
        <w:rPr>
          <w:rFonts w:ascii="Arial" w:hAnsi="Arial" w:cs="Arial"/>
          <w:sz w:val="24"/>
          <w:szCs w:val="24"/>
          <w:lang w:val="es-ES"/>
        </w:rPr>
        <w:t>»</w:t>
      </w:r>
      <w:r w:rsidR="004F609A" w:rsidRPr="00E31ED0">
        <w:rPr>
          <w:rFonts w:ascii="Arial" w:hAnsi="Arial" w:cs="Arial"/>
          <w:sz w:val="24"/>
        </w:rPr>
        <w:t xml:space="preserve">, dejando de lado </w:t>
      </w:r>
      <w:r w:rsidR="00A307FE" w:rsidRPr="00E31ED0">
        <w:rPr>
          <w:rFonts w:ascii="Arial" w:hAnsi="Arial" w:cs="Arial"/>
          <w:sz w:val="24"/>
        </w:rPr>
        <w:t>todo lo demás</w:t>
      </w:r>
      <w:r w:rsidR="004F609A" w:rsidRPr="00E31ED0">
        <w:rPr>
          <w:rFonts w:ascii="Arial" w:hAnsi="Arial" w:cs="Arial"/>
          <w:sz w:val="24"/>
        </w:rPr>
        <w:t xml:space="preserve">. </w:t>
      </w:r>
      <w:r w:rsidR="00166DF3" w:rsidRPr="00E31ED0">
        <w:rPr>
          <w:rFonts w:ascii="Arial" w:hAnsi="Arial" w:cs="Arial"/>
          <w:sz w:val="24"/>
        </w:rPr>
        <w:t>Se enfatiza en trabajos que ha</w:t>
      </w:r>
      <w:r w:rsidR="00B34556">
        <w:rPr>
          <w:rFonts w:ascii="Arial" w:hAnsi="Arial" w:cs="Arial"/>
          <w:sz w:val="24"/>
        </w:rPr>
        <w:t>n</w:t>
      </w:r>
      <w:r w:rsidR="00166DF3" w:rsidRPr="00E31ED0">
        <w:rPr>
          <w:rFonts w:ascii="Arial" w:hAnsi="Arial" w:cs="Arial"/>
          <w:sz w:val="24"/>
        </w:rPr>
        <w:t xml:space="preserve"> marcado hitos, según su calidad, tiempo y procedencia.</w:t>
      </w:r>
      <w:r w:rsidR="00A307FE" w:rsidRPr="00E31ED0">
        <w:rPr>
          <w:rFonts w:ascii="Arial" w:hAnsi="Arial" w:cs="Arial"/>
          <w:sz w:val="24"/>
        </w:rPr>
        <w:t xml:space="preserve"> Como</w:t>
      </w:r>
      <w:r w:rsidR="00A307FE">
        <w:rPr>
          <w:rFonts w:ascii="Arial" w:hAnsi="Arial" w:cs="Arial"/>
          <w:sz w:val="24"/>
        </w:rPr>
        <w:t xml:space="preserve"> se comprenderá, </w:t>
      </w:r>
      <w:r w:rsidR="004908A7">
        <w:rPr>
          <w:rFonts w:ascii="Arial" w:hAnsi="Arial" w:cs="Arial"/>
          <w:sz w:val="24"/>
        </w:rPr>
        <w:t xml:space="preserve">el presente trabajo </w:t>
      </w:r>
      <w:r w:rsidR="00A307FE">
        <w:rPr>
          <w:rFonts w:ascii="Arial" w:hAnsi="Arial" w:cs="Arial"/>
          <w:sz w:val="24"/>
        </w:rPr>
        <w:t xml:space="preserve">resulta más un </w:t>
      </w:r>
      <w:r w:rsidR="004908A7">
        <w:rPr>
          <w:rFonts w:ascii="Arial" w:hAnsi="Arial" w:cs="Arial"/>
          <w:sz w:val="24"/>
        </w:rPr>
        <w:t>punto de partida que de llegada sobre el tema.</w:t>
      </w:r>
      <w:r w:rsidR="00A307FE">
        <w:rPr>
          <w:rFonts w:ascii="Arial" w:hAnsi="Arial" w:cs="Arial"/>
          <w:sz w:val="24"/>
        </w:rPr>
        <w:t xml:space="preserve"> </w:t>
      </w:r>
    </w:p>
    <w:p w14:paraId="0583CBC1" w14:textId="5C0D551E" w:rsidR="00B55BDD" w:rsidRPr="00C539F5" w:rsidRDefault="00B55BDD" w:rsidP="00C539F5">
      <w:pPr>
        <w:spacing w:after="0"/>
        <w:ind w:firstLine="709"/>
        <w:jc w:val="both"/>
        <w:rPr>
          <w:rFonts w:ascii="Arial" w:hAnsi="Arial" w:cs="Arial"/>
          <w:sz w:val="24"/>
          <w:szCs w:val="24"/>
          <w:lang w:val="es-MX"/>
        </w:rPr>
      </w:pPr>
      <w:r>
        <w:rPr>
          <w:rFonts w:ascii="Arial" w:hAnsi="Arial" w:cs="Arial"/>
          <w:sz w:val="24"/>
        </w:rPr>
        <w:t>En medio de</w:t>
      </w:r>
      <w:r w:rsidR="009174FD">
        <w:rPr>
          <w:rFonts w:ascii="Arial" w:hAnsi="Arial" w:cs="Arial"/>
          <w:sz w:val="24"/>
        </w:rPr>
        <w:t xml:space="preserve"> </w:t>
      </w:r>
      <w:r>
        <w:rPr>
          <w:rFonts w:ascii="Arial" w:hAnsi="Arial" w:cs="Arial"/>
          <w:sz w:val="24"/>
        </w:rPr>
        <w:t>l</w:t>
      </w:r>
      <w:r w:rsidR="009174FD">
        <w:rPr>
          <w:rFonts w:ascii="Arial" w:hAnsi="Arial" w:cs="Arial"/>
          <w:sz w:val="24"/>
        </w:rPr>
        <w:t>a</w:t>
      </w:r>
      <w:r>
        <w:rPr>
          <w:rFonts w:ascii="Arial" w:hAnsi="Arial" w:cs="Arial"/>
          <w:sz w:val="24"/>
        </w:rPr>
        <w:t xml:space="preserve"> actual discusión sobre la </w:t>
      </w:r>
      <w:r w:rsidR="0049179A">
        <w:rPr>
          <w:rFonts w:ascii="Arial" w:hAnsi="Arial" w:cs="Arial"/>
          <w:sz w:val="24"/>
        </w:rPr>
        <w:t>delincuencia</w:t>
      </w:r>
      <w:r>
        <w:rPr>
          <w:rFonts w:ascii="Arial" w:hAnsi="Arial" w:cs="Arial"/>
          <w:sz w:val="24"/>
        </w:rPr>
        <w:t xml:space="preserve"> cabe hacerse la siguiente pregunta</w:t>
      </w:r>
      <w:r w:rsidRPr="0049179A">
        <w:rPr>
          <w:rFonts w:ascii="Arial" w:hAnsi="Arial" w:cs="Arial"/>
          <w:color w:val="000000" w:themeColor="text1"/>
          <w:sz w:val="24"/>
        </w:rPr>
        <w:t>:</w:t>
      </w:r>
      <w:r w:rsidRPr="008A0066">
        <w:rPr>
          <w:rFonts w:ascii="Arial" w:hAnsi="Arial" w:cs="Arial"/>
          <w:color w:val="FF0000"/>
          <w:sz w:val="24"/>
        </w:rPr>
        <w:t xml:space="preserve"> </w:t>
      </w:r>
      <w:r w:rsidRPr="008A0066">
        <w:rPr>
          <w:rFonts w:ascii="Arial" w:hAnsi="Arial" w:cs="Arial"/>
          <w:sz w:val="24"/>
          <w:szCs w:val="24"/>
          <w:lang w:val="es-MX"/>
        </w:rPr>
        <w:t>¿cuál es el marco de referencia sobre el debate de</w:t>
      </w:r>
      <w:r w:rsidR="00C24AAE" w:rsidRPr="008A0066">
        <w:rPr>
          <w:rFonts w:ascii="Arial" w:hAnsi="Arial" w:cs="Arial"/>
          <w:sz w:val="24"/>
          <w:szCs w:val="24"/>
          <w:lang w:val="es-MX"/>
        </w:rPr>
        <w:t xml:space="preserve"> los estudios sociales de</w:t>
      </w:r>
      <w:r w:rsidRPr="008A0066">
        <w:rPr>
          <w:rFonts w:ascii="Arial" w:hAnsi="Arial" w:cs="Arial"/>
          <w:sz w:val="24"/>
          <w:szCs w:val="24"/>
          <w:lang w:val="es-MX"/>
        </w:rPr>
        <w:t xml:space="preserve"> la delincuencia en el Perú? </w:t>
      </w:r>
      <w:r>
        <w:rPr>
          <w:rFonts w:ascii="Arial" w:hAnsi="Arial" w:cs="Arial"/>
          <w:sz w:val="24"/>
          <w:szCs w:val="24"/>
          <w:lang w:val="es-MX"/>
        </w:rPr>
        <w:t xml:space="preserve">Este trabajo intenta responder </w:t>
      </w:r>
      <w:r w:rsidR="007D0D94">
        <w:rPr>
          <w:rFonts w:ascii="Arial" w:hAnsi="Arial" w:cs="Arial"/>
          <w:sz w:val="24"/>
          <w:szCs w:val="24"/>
          <w:lang w:val="es-MX"/>
        </w:rPr>
        <w:t>en parte</w:t>
      </w:r>
      <w:r>
        <w:rPr>
          <w:rFonts w:ascii="Arial" w:hAnsi="Arial" w:cs="Arial"/>
          <w:sz w:val="24"/>
          <w:szCs w:val="24"/>
          <w:lang w:val="es-MX"/>
        </w:rPr>
        <w:t xml:space="preserve"> la pregunta</w:t>
      </w:r>
      <w:r w:rsidR="007D0D94">
        <w:rPr>
          <w:rFonts w:ascii="Arial" w:hAnsi="Arial" w:cs="Arial"/>
          <w:sz w:val="24"/>
          <w:szCs w:val="24"/>
          <w:lang w:val="es-MX"/>
        </w:rPr>
        <w:t>,</w:t>
      </w:r>
      <w:r>
        <w:rPr>
          <w:rFonts w:ascii="Arial" w:hAnsi="Arial" w:cs="Arial"/>
          <w:sz w:val="24"/>
          <w:szCs w:val="24"/>
          <w:lang w:val="es-MX"/>
        </w:rPr>
        <w:t xml:space="preserve"> ubicando cinco marcos de referencia</w:t>
      </w:r>
      <w:r w:rsidR="00BE5D13">
        <w:rPr>
          <w:rStyle w:val="Refdenotaalpie"/>
          <w:rFonts w:ascii="Arial" w:hAnsi="Arial" w:cs="Arial"/>
          <w:sz w:val="24"/>
          <w:szCs w:val="24"/>
          <w:lang w:val="es-MX"/>
        </w:rPr>
        <w:footnoteReference w:id="3"/>
      </w:r>
      <w:r>
        <w:rPr>
          <w:rFonts w:ascii="Arial" w:hAnsi="Arial" w:cs="Arial"/>
          <w:sz w:val="24"/>
          <w:szCs w:val="24"/>
          <w:lang w:val="es-MX"/>
        </w:rPr>
        <w:t xml:space="preserve">. </w:t>
      </w:r>
      <w:r w:rsidR="001E7BE6" w:rsidRPr="001E7BE6">
        <w:rPr>
          <w:rFonts w:ascii="Arial" w:hAnsi="Arial" w:cs="Arial"/>
          <w:sz w:val="24"/>
        </w:rPr>
        <w:t>El primer</w:t>
      </w:r>
      <w:r w:rsidR="007D0D94">
        <w:rPr>
          <w:rFonts w:ascii="Arial" w:hAnsi="Arial" w:cs="Arial"/>
          <w:sz w:val="24"/>
        </w:rPr>
        <w:t>o</w:t>
      </w:r>
      <w:r w:rsidR="001E7BE6" w:rsidRPr="001E7BE6">
        <w:rPr>
          <w:rFonts w:ascii="Arial" w:hAnsi="Arial" w:cs="Arial"/>
          <w:sz w:val="24"/>
        </w:rPr>
        <w:t xml:space="preserve">, abarca de </w:t>
      </w:r>
      <w:r w:rsidR="006966C7" w:rsidRPr="001E7BE6">
        <w:rPr>
          <w:rFonts w:ascii="Arial" w:hAnsi="Arial" w:cs="Arial"/>
          <w:sz w:val="24"/>
        </w:rPr>
        <w:t>finales</w:t>
      </w:r>
      <w:r w:rsidR="001E7BE6" w:rsidRPr="001E7BE6">
        <w:rPr>
          <w:rFonts w:ascii="Arial" w:hAnsi="Arial" w:cs="Arial"/>
          <w:sz w:val="24"/>
        </w:rPr>
        <w:t xml:space="preserve"> del siglo XIX </w:t>
      </w:r>
      <w:r w:rsidR="001E7BE6" w:rsidRPr="004E34A1">
        <w:rPr>
          <w:rFonts w:ascii="Arial" w:hAnsi="Arial" w:cs="Arial"/>
          <w:sz w:val="24"/>
        </w:rPr>
        <w:t xml:space="preserve">hasta </w:t>
      </w:r>
      <w:r w:rsidR="006966C7">
        <w:rPr>
          <w:rFonts w:ascii="Arial" w:hAnsi="Arial" w:cs="Arial"/>
          <w:sz w:val="24"/>
        </w:rPr>
        <w:t xml:space="preserve">el término </w:t>
      </w:r>
      <w:r w:rsidR="004E34A1" w:rsidRPr="004E34A1">
        <w:rPr>
          <w:rFonts w:ascii="Arial" w:hAnsi="Arial" w:cs="Arial"/>
          <w:sz w:val="24"/>
        </w:rPr>
        <w:t>de los años 30</w:t>
      </w:r>
      <w:r w:rsidR="001E7BE6" w:rsidRPr="004E34A1">
        <w:rPr>
          <w:rFonts w:ascii="Arial" w:hAnsi="Arial" w:cs="Arial"/>
          <w:sz w:val="24"/>
        </w:rPr>
        <w:t>,</w:t>
      </w:r>
      <w:r w:rsidR="001E7BE6" w:rsidRPr="001E7BE6">
        <w:rPr>
          <w:rFonts w:ascii="Arial" w:hAnsi="Arial" w:cs="Arial"/>
          <w:sz w:val="24"/>
        </w:rPr>
        <w:t xml:space="preserve"> acá surge el interés por estudiar la criminalidad, con influencia positivista, en donde la integración de la nación era puesta en peligro por los indios y bandoleros del </w:t>
      </w:r>
      <w:r w:rsidR="00054776">
        <w:rPr>
          <w:rFonts w:ascii="Arial" w:hAnsi="Arial" w:cs="Arial"/>
          <w:sz w:val="24"/>
        </w:rPr>
        <w:t>A</w:t>
      </w:r>
      <w:r w:rsidR="001E7BE6" w:rsidRPr="001E7BE6">
        <w:rPr>
          <w:rFonts w:ascii="Arial" w:hAnsi="Arial" w:cs="Arial"/>
          <w:sz w:val="24"/>
        </w:rPr>
        <w:t xml:space="preserve">nde que </w:t>
      </w:r>
      <w:r w:rsidR="001E7BE6" w:rsidRPr="001E7BE6">
        <w:rPr>
          <w:rFonts w:ascii="Arial" w:hAnsi="Arial" w:cs="Arial"/>
          <w:sz w:val="24"/>
        </w:rPr>
        <w:lastRenderedPageBreak/>
        <w:t xml:space="preserve">transgredían las normas de la sociedad. El segundo, abarca desde </w:t>
      </w:r>
      <w:r w:rsidR="004E34A1">
        <w:rPr>
          <w:rFonts w:ascii="Arial" w:hAnsi="Arial" w:cs="Arial"/>
          <w:sz w:val="24"/>
        </w:rPr>
        <w:t>fines de los treinta hasta casi el termino de los años 60</w:t>
      </w:r>
      <w:r w:rsidR="001E7BE6" w:rsidRPr="001E7BE6">
        <w:rPr>
          <w:rFonts w:ascii="Arial" w:hAnsi="Arial" w:cs="Arial"/>
          <w:sz w:val="24"/>
        </w:rPr>
        <w:t xml:space="preserve">, representa el momento de escases de producciones dedicados a la criminalidad; </w:t>
      </w:r>
      <w:r w:rsidR="006966C7">
        <w:rPr>
          <w:rFonts w:ascii="Arial" w:hAnsi="Arial" w:cs="Arial"/>
          <w:sz w:val="24"/>
        </w:rPr>
        <w:t>el tercero</w:t>
      </w:r>
      <w:r w:rsidR="001E7BE6" w:rsidRPr="001E7BE6">
        <w:rPr>
          <w:rFonts w:ascii="Arial" w:hAnsi="Arial" w:cs="Arial"/>
          <w:sz w:val="24"/>
        </w:rPr>
        <w:t xml:space="preserve"> comprende de</w:t>
      </w:r>
      <w:r w:rsidR="006966C7">
        <w:rPr>
          <w:rFonts w:ascii="Arial" w:hAnsi="Arial" w:cs="Arial"/>
          <w:sz w:val="24"/>
        </w:rPr>
        <w:t xml:space="preserve">sde el final de los </w:t>
      </w:r>
      <w:r w:rsidR="004E34A1">
        <w:rPr>
          <w:rFonts w:ascii="Arial" w:hAnsi="Arial" w:cs="Arial"/>
          <w:sz w:val="24"/>
        </w:rPr>
        <w:t>año</w:t>
      </w:r>
      <w:r w:rsidR="006966C7">
        <w:rPr>
          <w:rFonts w:ascii="Arial" w:hAnsi="Arial" w:cs="Arial"/>
          <w:sz w:val="24"/>
        </w:rPr>
        <w:t>s</w:t>
      </w:r>
      <w:r w:rsidR="004E34A1">
        <w:rPr>
          <w:rFonts w:ascii="Arial" w:hAnsi="Arial" w:cs="Arial"/>
          <w:sz w:val="24"/>
        </w:rPr>
        <w:t xml:space="preserve"> 60 hasta la culminación de los ochenta, </w:t>
      </w:r>
      <w:r w:rsidR="001E7BE6" w:rsidRPr="001E7BE6">
        <w:rPr>
          <w:rFonts w:ascii="Arial" w:hAnsi="Arial" w:cs="Arial"/>
          <w:sz w:val="24"/>
        </w:rPr>
        <w:t>cons</w:t>
      </w:r>
      <w:r w:rsidR="006966C7">
        <w:rPr>
          <w:rFonts w:ascii="Arial" w:hAnsi="Arial" w:cs="Arial"/>
          <w:sz w:val="24"/>
        </w:rPr>
        <w:t>tituye los años de influencia de los estudios desde una perspectiva crítica</w:t>
      </w:r>
      <w:r w:rsidR="001E7BE6" w:rsidRPr="001E7BE6">
        <w:rPr>
          <w:rFonts w:ascii="Arial" w:hAnsi="Arial" w:cs="Arial"/>
          <w:sz w:val="24"/>
        </w:rPr>
        <w:t>, sobre todo los estudios provenientes de la historia, se consolida el tema</w:t>
      </w:r>
      <w:r w:rsidR="00B34556">
        <w:rPr>
          <w:rFonts w:ascii="Arial" w:hAnsi="Arial" w:cs="Arial"/>
          <w:sz w:val="24"/>
        </w:rPr>
        <w:t xml:space="preserve"> de</w:t>
      </w:r>
      <w:r w:rsidR="001E7BE6" w:rsidRPr="001E7BE6">
        <w:rPr>
          <w:rFonts w:ascii="Arial" w:hAnsi="Arial" w:cs="Arial"/>
          <w:sz w:val="24"/>
        </w:rPr>
        <w:t xml:space="preserve"> los bandidos como sujetos transgresores del or</w:t>
      </w:r>
      <w:r w:rsidR="00564DA8">
        <w:rPr>
          <w:rFonts w:ascii="Arial" w:hAnsi="Arial" w:cs="Arial"/>
          <w:sz w:val="24"/>
        </w:rPr>
        <w:t xml:space="preserve">den; el cuarto </w:t>
      </w:r>
      <w:r w:rsidR="005B7AD5">
        <w:rPr>
          <w:rFonts w:ascii="Arial" w:hAnsi="Arial" w:cs="Arial"/>
          <w:sz w:val="24"/>
        </w:rPr>
        <w:t xml:space="preserve">momento, </w:t>
      </w:r>
      <w:r w:rsidR="00564DA8">
        <w:rPr>
          <w:rFonts w:ascii="Arial" w:hAnsi="Arial" w:cs="Arial"/>
          <w:sz w:val="24"/>
        </w:rPr>
        <w:t>comprende desde los inicios del 90 hasta el principio del siglo XXI</w:t>
      </w:r>
      <w:r w:rsidR="001E7BE6" w:rsidRPr="001E7BE6">
        <w:rPr>
          <w:rFonts w:ascii="Arial" w:hAnsi="Arial" w:cs="Arial"/>
          <w:sz w:val="24"/>
        </w:rPr>
        <w:t xml:space="preserve">, post violencia política </w:t>
      </w:r>
      <w:r w:rsidR="00024B3B">
        <w:rPr>
          <w:rFonts w:ascii="Arial" w:hAnsi="Arial" w:cs="Arial"/>
          <w:sz w:val="24"/>
        </w:rPr>
        <w:t xml:space="preserve">que confluye con un cambio </w:t>
      </w:r>
      <w:r w:rsidR="00094435">
        <w:rPr>
          <w:rFonts w:ascii="Arial" w:hAnsi="Arial" w:cs="Arial"/>
          <w:sz w:val="24"/>
        </w:rPr>
        <w:t>d</w:t>
      </w:r>
      <w:r w:rsidR="00024B3B">
        <w:rPr>
          <w:rFonts w:ascii="Arial" w:hAnsi="Arial" w:cs="Arial"/>
          <w:sz w:val="24"/>
        </w:rPr>
        <w:t>el concepto</w:t>
      </w:r>
      <w:r w:rsidR="00094435">
        <w:rPr>
          <w:rFonts w:ascii="Arial" w:hAnsi="Arial" w:cs="Arial"/>
          <w:sz w:val="24"/>
        </w:rPr>
        <w:t xml:space="preserve"> </w:t>
      </w:r>
      <w:r w:rsidR="00094435">
        <w:rPr>
          <w:rFonts w:ascii="Arial" w:hAnsi="Arial" w:cs="Arial"/>
          <w:sz w:val="24"/>
          <w:szCs w:val="24"/>
          <w:lang w:val="es-ES"/>
        </w:rPr>
        <w:t>«</w:t>
      </w:r>
      <w:r w:rsidR="00094435">
        <w:rPr>
          <w:rFonts w:ascii="Arial" w:hAnsi="Arial" w:cs="Arial"/>
          <w:sz w:val="24"/>
        </w:rPr>
        <w:t>seguridad</w:t>
      </w:r>
      <w:r w:rsidR="00094435">
        <w:rPr>
          <w:rFonts w:ascii="Arial" w:hAnsi="Arial" w:cs="Arial"/>
          <w:sz w:val="24"/>
          <w:szCs w:val="24"/>
          <w:lang w:val="es-ES"/>
        </w:rPr>
        <w:t>»</w:t>
      </w:r>
      <w:r w:rsidR="001E7BE6" w:rsidRPr="001E7BE6">
        <w:rPr>
          <w:rFonts w:ascii="Arial" w:hAnsi="Arial" w:cs="Arial"/>
          <w:sz w:val="24"/>
        </w:rPr>
        <w:t xml:space="preserve">, emerge una amplia gama de estudios que se dedican a la cultura e identidad que afectan a la integración de la sociedad, resaltan los trabajos dedicados a las pandillas; </w:t>
      </w:r>
      <w:r w:rsidR="00621533">
        <w:rPr>
          <w:rFonts w:ascii="Arial" w:hAnsi="Arial" w:cs="Arial"/>
          <w:sz w:val="24"/>
        </w:rPr>
        <w:t xml:space="preserve">finalmente, </w:t>
      </w:r>
      <w:r w:rsidR="001E7BE6" w:rsidRPr="001E7BE6">
        <w:rPr>
          <w:rFonts w:ascii="Arial" w:hAnsi="Arial" w:cs="Arial"/>
          <w:sz w:val="24"/>
        </w:rPr>
        <w:t xml:space="preserve">el quinto periodo </w:t>
      </w:r>
      <w:r w:rsidR="00564DA8">
        <w:rPr>
          <w:rFonts w:ascii="Arial" w:hAnsi="Arial" w:cs="Arial"/>
          <w:sz w:val="24"/>
        </w:rPr>
        <w:t>abarca desde principios del año 2000 hasta el año 2014 y,</w:t>
      </w:r>
      <w:r w:rsidR="001E7BE6" w:rsidRPr="001E7BE6">
        <w:rPr>
          <w:rFonts w:ascii="Arial" w:hAnsi="Arial" w:cs="Arial"/>
          <w:sz w:val="24"/>
        </w:rPr>
        <w:t xml:space="preserve"> representa la preocupación generalizada de la violen</w:t>
      </w:r>
      <w:r>
        <w:rPr>
          <w:rFonts w:ascii="Arial" w:hAnsi="Arial" w:cs="Arial"/>
          <w:sz w:val="24"/>
        </w:rPr>
        <w:t xml:space="preserve">cia social y criminalidad. </w:t>
      </w:r>
      <w:r w:rsidR="001E7BE6" w:rsidRPr="001E7BE6">
        <w:rPr>
          <w:rFonts w:ascii="Arial" w:hAnsi="Arial" w:cs="Arial"/>
          <w:sz w:val="24"/>
        </w:rPr>
        <w:t xml:space="preserve"> </w:t>
      </w:r>
    </w:p>
    <w:p w14:paraId="637871A0" w14:textId="77777777" w:rsidR="00B55BDD" w:rsidRDefault="00B55BDD" w:rsidP="00B55BDD">
      <w:pPr>
        <w:spacing w:after="0"/>
        <w:jc w:val="both"/>
        <w:rPr>
          <w:rFonts w:ascii="Arial" w:hAnsi="Arial" w:cs="Arial"/>
          <w:sz w:val="24"/>
        </w:rPr>
      </w:pPr>
    </w:p>
    <w:p w14:paraId="45E1CA4F" w14:textId="3A0FD371" w:rsidR="008157C3" w:rsidRPr="0086217A" w:rsidRDefault="00F046C2" w:rsidP="0086217A">
      <w:pPr>
        <w:pStyle w:val="Prrafodelista"/>
        <w:numPr>
          <w:ilvl w:val="0"/>
          <w:numId w:val="8"/>
        </w:numPr>
        <w:tabs>
          <w:tab w:val="left" w:pos="1920"/>
        </w:tabs>
        <w:spacing w:line="360" w:lineRule="auto"/>
        <w:ind w:left="426"/>
        <w:jc w:val="both"/>
        <w:rPr>
          <w:rFonts w:ascii="Arial" w:hAnsi="Arial" w:cs="Arial"/>
          <w:b/>
          <w:sz w:val="24"/>
          <w:szCs w:val="24"/>
          <w:lang w:val="es-MX"/>
        </w:rPr>
      </w:pPr>
      <w:r w:rsidRPr="0086217A">
        <w:rPr>
          <w:rFonts w:ascii="Arial" w:hAnsi="Arial" w:cs="Arial"/>
          <w:b/>
          <w:sz w:val="24"/>
          <w:szCs w:val="24"/>
          <w:lang w:val="es-MX"/>
        </w:rPr>
        <w:t xml:space="preserve">Inicio de los estudios de la </w:t>
      </w:r>
      <w:r w:rsidR="003A102F">
        <w:rPr>
          <w:rFonts w:ascii="Arial" w:hAnsi="Arial" w:cs="Arial"/>
          <w:b/>
          <w:sz w:val="24"/>
          <w:szCs w:val="24"/>
          <w:lang w:val="es-MX"/>
        </w:rPr>
        <w:t>delincuencia</w:t>
      </w:r>
      <w:r w:rsidRPr="0086217A">
        <w:rPr>
          <w:rFonts w:ascii="Arial" w:hAnsi="Arial" w:cs="Arial"/>
          <w:b/>
          <w:sz w:val="24"/>
          <w:szCs w:val="24"/>
          <w:lang w:val="es-MX"/>
        </w:rPr>
        <w:t xml:space="preserve"> y el problema de la integración de los </w:t>
      </w:r>
      <w:r w:rsidRPr="0086217A">
        <w:rPr>
          <w:rFonts w:ascii="Arial" w:hAnsi="Arial" w:cs="Arial"/>
          <w:b/>
          <w:i/>
          <w:sz w:val="24"/>
          <w:szCs w:val="24"/>
          <w:lang w:val="es-MX"/>
        </w:rPr>
        <w:t>indios</w:t>
      </w:r>
      <w:r w:rsidRPr="0086217A">
        <w:rPr>
          <w:rFonts w:ascii="Arial" w:hAnsi="Arial" w:cs="Arial"/>
          <w:b/>
          <w:sz w:val="24"/>
          <w:szCs w:val="24"/>
          <w:lang w:val="es-MX"/>
        </w:rPr>
        <w:t xml:space="preserve"> </w:t>
      </w:r>
      <w:r w:rsidR="00FF11F0" w:rsidRPr="00FF11F0">
        <w:rPr>
          <w:rFonts w:ascii="Arial" w:hAnsi="Arial" w:cs="Arial"/>
          <w:b/>
          <w:sz w:val="24"/>
          <w:szCs w:val="24"/>
          <w:lang w:val="es-MX"/>
        </w:rPr>
        <w:t>(</w:t>
      </w:r>
      <w:r w:rsidR="005B7AD5" w:rsidRPr="00FF11F0">
        <w:rPr>
          <w:rFonts w:ascii="Arial" w:hAnsi="Arial" w:cs="Arial"/>
          <w:b/>
          <w:sz w:val="24"/>
          <w:szCs w:val="24"/>
          <w:lang w:val="es-MX"/>
        </w:rPr>
        <w:t xml:space="preserve">fines </w:t>
      </w:r>
      <w:r w:rsidR="00804CFE" w:rsidRPr="00FF11F0">
        <w:rPr>
          <w:rFonts w:ascii="Arial" w:hAnsi="Arial" w:cs="Arial"/>
          <w:b/>
          <w:sz w:val="24"/>
          <w:szCs w:val="24"/>
          <w:lang w:val="es-MX"/>
        </w:rPr>
        <w:t>del siglo X</w:t>
      </w:r>
      <w:r w:rsidR="005B7AD5" w:rsidRPr="00FF11F0">
        <w:rPr>
          <w:rFonts w:ascii="Arial" w:hAnsi="Arial" w:cs="Arial"/>
          <w:b/>
          <w:sz w:val="24"/>
          <w:szCs w:val="24"/>
          <w:lang w:val="es-MX"/>
        </w:rPr>
        <w:t>I</w:t>
      </w:r>
      <w:r w:rsidR="00804CFE" w:rsidRPr="00FF11F0">
        <w:rPr>
          <w:rFonts w:ascii="Arial" w:hAnsi="Arial" w:cs="Arial"/>
          <w:b/>
          <w:sz w:val="24"/>
          <w:szCs w:val="24"/>
          <w:lang w:val="es-MX"/>
        </w:rPr>
        <w:t xml:space="preserve">X hasta </w:t>
      </w:r>
      <w:r w:rsidR="005B7AD5" w:rsidRPr="00FF11F0">
        <w:rPr>
          <w:rFonts w:ascii="Arial" w:hAnsi="Arial" w:cs="Arial"/>
          <w:b/>
          <w:sz w:val="24"/>
          <w:szCs w:val="24"/>
          <w:lang w:val="es-MX"/>
        </w:rPr>
        <w:t>los años 30 del siglo XX</w:t>
      </w:r>
      <w:r w:rsidR="00FF11F0" w:rsidRPr="00FF11F0">
        <w:rPr>
          <w:rFonts w:ascii="Arial" w:hAnsi="Arial" w:cs="Arial"/>
          <w:b/>
          <w:sz w:val="24"/>
          <w:szCs w:val="24"/>
          <w:lang w:val="es-MX"/>
        </w:rPr>
        <w:t>)</w:t>
      </w:r>
    </w:p>
    <w:p w14:paraId="021B17CA" w14:textId="0F57F85F" w:rsidR="008157C3" w:rsidRPr="008761D2" w:rsidRDefault="00F046C2" w:rsidP="00AE730E">
      <w:pPr>
        <w:tabs>
          <w:tab w:val="left" w:pos="1920"/>
        </w:tabs>
        <w:spacing w:after="0"/>
        <w:ind w:firstLine="567"/>
        <w:jc w:val="both"/>
        <w:rPr>
          <w:rFonts w:ascii="Arial" w:hAnsi="Arial" w:cs="Arial"/>
          <w:sz w:val="24"/>
          <w:szCs w:val="24"/>
        </w:rPr>
      </w:pPr>
      <w:r>
        <w:rPr>
          <w:rFonts w:ascii="Arial" w:hAnsi="Arial" w:cs="Arial"/>
          <w:sz w:val="24"/>
          <w:szCs w:val="24"/>
        </w:rPr>
        <w:t xml:space="preserve">Los estudios sobre la </w:t>
      </w:r>
      <w:r w:rsidR="003A102F">
        <w:rPr>
          <w:rFonts w:ascii="Arial" w:hAnsi="Arial" w:cs="Arial"/>
          <w:sz w:val="24"/>
          <w:szCs w:val="24"/>
        </w:rPr>
        <w:t xml:space="preserve">delincuencia </w:t>
      </w:r>
      <w:r>
        <w:rPr>
          <w:rFonts w:ascii="Arial" w:hAnsi="Arial" w:cs="Arial"/>
          <w:sz w:val="24"/>
          <w:szCs w:val="24"/>
        </w:rPr>
        <w:t xml:space="preserve">en Perú no son recientes. Sus orígenes pueden </w:t>
      </w:r>
      <w:r w:rsidR="00207472">
        <w:rPr>
          <w:rFonts w:ascii="Arial" w:hAnsi="Arial" w:cs="Arial"/>
          <w:sz w:val="24"/>
          <w:szCs w:val="24"/>
        </w:rPr>
        <w:t>ubicarse</w:t>
      </w:r>
      <w:r>
        <w:rPr>
          <w:rFonts w:ascii="Arial" w:hAnsi="Arial" w:cs="Arial"/>
          <w:sz w:val="24"/>
          <w:szCs w:val="24"/>
        </w:rPr>
        <w:t xml:space="preserve"> desde  </w:t>
      </w:r>
      <w:r w:rsidR="001C2BA2">
        <w:rPr>
          <w:rFonts w:ascii="Arial" w:hAnsi="Arial" w:cs="Arial"/>
          <w:sz w:val="24"/>
          <w:szCs w:val="24"/>
        </w:rPr>
        <w:t>inicios</w:t>
      </w:r>
      <w:r>
        <w:rPr>
          <w:rFonts w:ascii="Arial" w:hAnsi="Arial" w:cs="Arial"/>
          <w:sz w:val="24"/>
          <w:szCs w:val="24"/>
        </w:rPr>
        <w:t xml:space="preserve"> del siglo XX, o incluso desde fines de la década del siglo XIX (Cotos, 1968:</w:t>
      </w:r>
      <w:r w:rsidRPr="008761D2">
        <w:rPr>
          <w:rFonts w:ascii="Arial" w:hAnsi="Arial" w:cs="Arial"/>
          <w:sz w:val="24"/>
          <w:szCs w:val="24"/>
        </w:rPr>
        <w:t>63)</w:t>
      </w:r>
      <w:r w:rsidR="001A48E9">
        <w:rPr>
          <w:rFonts w:ascii="Arial" w:hAnsi="Arial" w:cs="Arial"/>
          <w:sz w:val="24"/>
          <w:szCs w:val="24"/>
        </w:rPr>
        <w:t>, lo cual coincide con la primera cátedra de criminología en el Perú en la Universidad Nacional Mayor de San Marcos, a cargo de Os</w:t>
      </w:r>
      <w:r w:rsidR="00CF7EF5">
        <w:rPr>
          <w:rFonts w:ascii="Arial" w:hAnsi="Arial" w:cs="Arial"/>
          <w:sz w:val="24"/>
          <w:szCs w:val="24"/>
        </w:rPr>
        <w:t>car Miro Quesada, que publica</w:t>
      </w:r>
      <w:r w:rsidR="001A48E9">
        <w:rPr>
          <w:rFonts w:ascii="Arial" w:hAnsi="Arial" w:cs="Arial"/>
          <w:sz w:val="24"/>
          <w:szCs w:val="24"/>
        </w:rPr>
        <w:t xml:space="preserve"> luego </w:t>
      </w:r>
      <w:r w:rsidR="001A48E9">
        <w:rPr>
          <w:rFonts w:ascii="Arial" w:hAnsi="Arial" w:cs="Arial"/>
          <w:i/>
          <w:sz w:val="24"/>
          <w:szCs w:val="24"/>
        </w:rPr>
        <w:t xml:space="preserve">Breves apuntes de la </w:t>
      </w:r>
      <w:proofErr w:type="spellStart"/>
      <w:r w:rsidR="001A48E9">
        <w:rPr>
          <w:rFonts w:ascii="Arial" w:hAnsi="Arial" w:cs="Arial"/>
          <w:i/>
          <w:sz w:val="24"/>
          <w:szCs w:val="24"/>
        </w:rPr>
        <w:t>mesologia</w:t>
      </w:r>
      <w:proofErr w:type="spellEnd"/>
      <w:r w:rsidR="001A48E9">
        <w:rPr>
          <w:rFonts w:ascii="Arial" w:hAnsi="Arial" w:cs="Arial"/>
          <w:i/>
          <w:sz w:val="24"/>
          <w:szCs w:val="24"/>
        </w:rPr>
        <w:t xml:space="preserve"> criminal peruana</w:t>
      </w:r>
      <w:r w:rsidR="001A48E9">
        <w:rPr>
          <w:rFonts w:ascii="Arial" w:hAnsi="Arial" w:cs="Arial"/>
          <w:sz w:val="24"/>
          <w:szCs w:val="24"/>
        </w:rPr>
        <w:t xml:space="preserve"> (1922)</w:t>
      </w:r>
      <w:r w:rsidR="001A48E9">
        <w:rPr>
          <w:rStyle w:val="Refdenotaalpie"/>
          <w:rFonts w:ascii="Arial" w:hAnsi="Arial" w:cs="Arial"/>
          <w:sz w:val="24"/>
          <w:szCs w:val="24"/>
        </w:rPr>
        <w:footnoteReference w:id="4"/>
      </w:r>
      <w:r w:rsidR="001A48E9">
        <w:rPr>
          <w:rFonts w:ascii="Arial" w:hAnsi="Arial" w:cs="Arial"/>
          <w:sz w:val="24"/>
          <w:szCs w:val="24"/>
        </w:rPr>
        <w:t>.</w:t>
      </w:r>
      <w:r w:rsidR="00672E3E">
        <w:rPr>
          <w:rFonts w:ascii="Arial" w:hAnsi="Arial" w:cs="Arial"/>
          <w:sz w:val="24"/>
          <w:szCs w:val="24"/>
        </w:rPr>
        <w:t xml:space="preserve"> E</w:t>
      </w:r>
      <w:r w:rsidR="001C2BA2">
        <w:rPr>
          <w:rFonts w:ascii="Arial" w:hAnsi="Arial" w:cs="Arial"/>
          <w:sz w:val="24"/>
          <w:szCs w:val="24"/>
        </w:rPr>
        <w:t xml:space="preserve">ste </w:t>
      </w:r>
      <w:r w:rsidR="00672E3E">
        <w:rPr>
          <w:rFonts w:ascii="Arial" w:hAnsi="Arial" w:cs="Arial"/>
          <w:sz w:val="24"/>
          <w:szCs w:val="24"/>
        </w:rPr>
        <w:t>contexto</w:t>
      </w:r>
      <w:r w:rsidR="001C2BA2">
        <w:rPr>
          <w:rFonts w:ascii="Arial" w:hAnsi="Arial" w:cs="Arial"/>
          <w:sz w:val="24"/>
          <w:szCs w:val="24"/>
        </w:rPr>
        <w:t xml:space="preserve"> se encuentra marcado por un actor: </w:t>
      </w:r>
      <w:r>
        <w:rPr>
          <w:rFonts w:ascii="Arial" w:hAnsi="Arial" w:cs="Arial"/>
          <w:sz w:val="24"/>
          <w:szCs w:val="24"/>
          <w:lang w:val="es-MX"/>
        </w:rPr>
        <w:t xml:space="preserve">el indígena, visto desde la normalización de las relaciones. Deborah </w:t>
      </w:r>
      <w:proofErr w:type="spellStart"/>
      <w:r>
        <w:rPr>
          <w:rFonts w:ascii="Arial" w:hAnsi="Arial" w:cs="Arial"/>
          <w:sz w:val="24"/>
          <w:szCs w:val="24"/>
          <w:lang w:val="es-MX"/>
        </w:rPr>
        <w:t>Poole</w:t>
      </w:r>
      <w:proofErr w:type="spellEnd"/>
      <w:r>
        <w:rPr>
          <w:rFonts w:ascii="Arial" w:hAnsi="Arial" w:cs="Arial"/>
          <w:sz w:val="24"/>
          <w:szCs w:val="24"/>
          <w:lang w:val="es-MX"/>
        </w:rPr>
        <w:t xml:space="preserve"> señala que </w:t>
      </w:r>
      <w:r w:rsidRPr="00171926">
        <w:rPr>
          <w:rFonts w:ascii="Arial" w:hAnsi="Arial" w:cs="Arial"/>
          <w:sz w:val="24"/>
          <w:szCs w:val="24"/>
          <w:lang w:val="es-MX"/>
        </w:rPr>
        <w:t xml:space="preserve">“La forma en que los </w:t>
      </w:r>
      <w:r w:rsidR="00DC7139">
        <w:rPr>
          <w:rFonts w:ascii="Arial" w:hAnsi="Arial" w:cs="Arial"/>
          <w:sz w:val="24"/>
          <w:szCs w:val="24"/>
          <w:lang w:val="es-MX"/>
        </w:rPr>
        <w:t>investigadores</w:t>
      </w:r>
      <w:r w:rsidRPr="00171926">
        <w:rPr>
          <w:rFonts w:ascii="Arial" w:hAnsi="Arial" w:cs="Arial"/>
          <w:sz w:val="24"/>
          <w:szCs w:val="24"/>
          <w:lang w:val="es-MX"/>
        </w:rPr>
        <w:t xml:space="preserve"> introdujeron las premisas de la criminología científica de la Escuela Positivista al tratamiento de la criminalidad indígena peruana estuvo determinada por sus posiciones respecto a esta cuestión de la normalidad” </w:t>
      </w:r>
      <w:r>
        <w:rPr>
          <w:rFonts w:ascii="Arial" w:hAnsi="Arial" w:cs="Arial"/>
          <w:sz w:val="24"/>
          <w:szCs w:val="24"/>
          <w:lang w:val="es-MX"/>
        </w:rPr>
        <w:t>(</w:t>
      </w:r>
      <w:proofErr w:type="spellStart"/>
      <w:r>
        <w:rPr>
          <w:rFonts w:ascii="Arial" w:hAnsi="Arial" w:cs="Arial"/>
          <w:sz w:val="24"/>
          <w:szCs w:val="24"/>
          <w:lang w:val="es-MX"/>
        </w:rPr>
        <w:t>Poole</w:t>
      </w:r>
      <w:proofErr w:type="spellEnd"/>
      <w:r>
        <w:rPr>
          <w:rFonts w:ascii="Arial" w:hAnsi="Arial" w:cs="Arial"/>
          <w:sz w:val="24"/>
          <w:szCs w:val="24"/>
          <w:lang w:val="es-MX"/>
        </w:rPr>
        <w:t>, 1990:356).</w:t>
      </w:r>
    </w:p>
    <w:p w14:paraId="646C40C0" w14:textId="04026BFB" w:rsidR="0014021F" w:rsidRDefault="00F046C2" w:rsidP="00AE730E">
      <w:pPr>
        <w:tabs>
          <w:tab w:val="left" w:pos="1920"/>
        </w:tabs>
        <w:spacing w:after="0"/>
        <w:ind w:firstLine="567"/>
        <w:jc w:val="both"/>
        <w:rPr>
          <w:rFonts w:ascii="Arial" w:hAnsi="Arial" w:cs="Arial"/>
          <w:sz w:val="24"/>
          <w:szCs w:val="24"/>
          <w:lang w:val="es-MX"/>
        </w:rPr>
      </w:pPr>
      <w:r>
        <w:rPr>
          <w:rFonts w:ascii="Arial" w:hAnsi="Arial" w:cs="Arial"/>
          <w:sz w:val="24"/>
          <w:szCs w:val="24"/>
          <w:lang w:val="es-MX"/>
        </w:rPr>
        <w:t>El debate sobre el indígena es extenso y contiene distintas posiciones</w:t>
      </w:r>
      <w:r w:rsidR="00AB47FF">
        <w:rPr>
          <w:rFonts w:ascii="Arial" w:hAnsi="Arial" w:cs="Arial"/>
          <w:sz w:val="24"/>
          <w:szCs w:val="24"/>
          <w:lang w:val="es-MX"/>
        </w:rPr>
        <w:t xml:space="preserve"> que </w:t>
      </w:r>
      <w:r w:rsidR="0080217F">
        <w:rPr>
          <w:rFonts w:ascii="Arial" w:hAnsi="Arial" w:cs="Arial"/>
          <w:sz w:val="24"/>
          <w:szCs w:val="24"/>
          <w:lang w:val="es-MX"/>
        </w:rPr>
        <w:t>habría</w:t>
      </w:r>
      <w:r w:rsidR="00AB47FF">
        <w:rPr>
          <w:rFonts w:ascii="Arial" w:hAnsi="Arial" w:cs="Arial"/>
          <w:sz w:val="24"/>
          <w:szCs w:val="24"/>
          <w:lang w:val="es-MX"/>
        </w:rPr>
        <w:t xml:space="preserve"> que acotar</w:t>
      </w:r>
      <w:r>
        <w:rPr>
          <w:rFonts w:ascii="Arial" w:hAnsi="Arial" w:cs="Arial"/>
          <w:sz w:val="24"/>
          <w:szCs w:val="24"/>
          <w:lang w:val="es-MX"/>
        </w:rPr>
        <w:t xml:space="preserve">. Nicolás Lynch (1979) encuentra cuatro posiciones en el debate: liberal, tutelar, social reformista y revolucionario. Estas distintas miradas han sido trasladadas al asunto de los estudios del delito, al menos en dos versiones. Por un lado, la posición liberal, que asume como argumento la condena del indígena </w:t>
      </w:r>
      <w:r w:rsidR="00826372" w:rsidRPr="00737B9C">
        <w:rPr>
          <w:rFonts w:ascii="Arial" w:hAnsi="Arial" w:cs="Arial"/>
          <w:sz w:val="24"/>
          <w:szCs w:val="24"/>
          <w:lang w:val="es-ES"/>
        </w:rPr>
        <w:t>«</w:t>
      </w:r>
      <w:r w:rsidR="009174FD">
        <w:rPr>
          <w:rFonts w:ascii="Arial" w:hAnsi="Arial" w:cs="Arial"/>
          <w:sz w:val="24"/>
          <w:szCs w:val="24"/>
          <w:lang w:val="es-MX"/>
        </w:rPr>
        <w:t>descontrolado</w:t>
      </w:r>
      <w:r w:rsidR="00826372" w:rsidRPr="00737B9C">
        <w:rPr>
          <w:rFonts w:ascii="Arial" w:hAnsi="Arial" w:cs="Arial"/>
          <w:sz w:val="24"/>
          <w:szCs w:val="24"/>
          <w:lang w:val="es-ES"/>
        </w:rPr>
        <w:t>»</w:t>
      </w:r>
      <w:r>
        <w:rPr>
          <w:rFonts w:ascii="Arial" w:hAnsi="Arial" w:cs="Arial"/>
          <w:sz w:val="24"/>
          <w:szCs w:val="24"/>
          <w:lang w:val="es-MX"/>
        </w:rPr>
        <w:t xml:space="preserve"> por ser el rezago de la </w:t>
      </w:r>
      <w:r w:rsidR="00B54DD0" w:rsidRPr="00737B9C">
        <w:rPr>
          <w:rFonts w:ascii="Arial" w:hAnsi="Arial" w:cs="Arial"/>
          <w:sz w:val="24"/>
          <w:szCs w:val="24"/>
          <w:lang w:val="es-ES"/>
        </w:rPr>
        <w:t>«</w:t>
      </w:r>
      <w:r w:rsidR="00B54DD0">
        <w:rPr>
          <w:rFonts w:ascii="Arial" w:hAnsi="Arial" w:cs="Arial"/>
          <w:sz w:val="24"/>
          <w:szCs w:val="24"/>
          <w:lang w:val="es-MX"/>
        </w:rPr>
        <w:t>sociedad primitiva</w:t>
      </w:r>
      <w:r w:rsidR="00B54DD0" w:rsidRPr="00737B9C">
        <w:rPr>
          <w:rFonts w:ascii="Arial" w:hAnsi="Arial" w:cs="Arial"/>
          <w:sz w:val="24"/>
          <w:szCs w:val="24"/>
          <w:lang w:val="es-ES"/>
        </w:rPr>
        <w:t>»</w:t>
      </w:r>
      <w:r>
        <w:rPr>
          <w:rFonts w:ascii="Arial" w:hAnsi="Arial" w:cs="Arial"/>
          <w:sz w:val="24"/>
          <w:szCs w:val="24"/>
          <w:lang w:val="es-MX"/>
        </w:rPr>
        <w:t xml:space="preserve">. Se </w:t>
      </w:r>
      <w:r w:rsidRPr="00003F48">
        <w:rPr>
          <w:rFonts w:ascii="Arial" w:hAnsi="Arial" w:cs="Arial"/>
          <w:sz w:val="24"/>
          <w:szCs w:val="24"/>
          <w:lang w:val="es-MX"/>
        </w:rPr>
        <w:t xml:space="preserve">construye </w:t>
      </w:r>
      <w:r>
        <w:rPr>
          <w:rFonts w:ascii="Arial" w:hAnsi="Arial" w:cs="Arial"/>
          <w:sz w:val="24"/>
          <w:szCs w:val="24"/>
          <w:lang w:val="es-MX"/>
        </w:rPr>
        <w:t xml:space="preserve">al indígena criminal y transgresor de la norma </w:t>
      </w:r>
      <w:r w:rsidR="00A735A5">
        <w:rPr>
          <w:rFonts w:ascii="Arial" w:hAnsi="Arial" w:cs="Arial"/>
          <w:sz w:val="24"/>
          <w:szCs w:val="24"/>
          <w:lang w:val="es-MX"/>
        </w:rPr>
        <w:t xml:space="preserve">de acuerdo </w:t>
      </w:r>
      <w:r>
        <w:rPr>
          <w:rFonts w:ascii="Arial" w:hAnsi="Arial" w:cs="Arial"/>
          <w:sz w:val="24"/>
          <w:szCs w:val="24"/>
          <w:lang w:val="es-MX"/>
        </w:rPr>
        <w:t xml:space="preserve">con la racionalidad occidental y su sistema de justicia. </w:t>
      </w:r>
      <w:r w:rsidR="001D0589">
        <w:rPr>
          <w:rFonts w:ascii="Arial" w:hAnsi="Arial" w:cs="Arial"/>
          <w:sz w:val="24"/>
          <w:szCs w:val="24"/>
          <w:lang w:val="es-MX"/>
        </w:rPr>
        <w:t>En el Código P</w:t>
      </w:r>
      <w:r w:rsidR="001D3FF9">
        <w:rPr>
          <w:rFonts w:ascii="Arial" w:hAnsi="Arial" w:cs="Arial"/>
          <w:sz w:val="24"/>
          <w:szCs w:val="24"/>
          <w:lang w:val="es-MX"/>
        </w:rPr>
        <w:t>enal</w:t>
      </w:r>
      <w:r w:rsidR="0014021F">
        <w:rPr>
          <w:rFonts w:ascii="Arial" w:hAnsi="Arial" w:cs="Arial"/>
          <w:sz w:val="24"/>
          <w:szCs w:val="24"/>
          <w:lang w:val="es-MX"/>
        </w:rPr>
        <w:t xml:space="preserve"> de 1924</w:t>
      </w:r>
      <w:r w:rsidR="001D3FF9">
        <w:rPr>
          <w:rFonts w:ascii="Arial" w:hAnsi="Arial" w:cs="Arial"/>
          <w:sz w:val="24"/>
          <w:szCs w:val="24"/>
          <w:lang w:val="es-MX"/>
        </w:rPr>
        <w:t xml:space="preserve">, </w:t>
      </w:r>
      <w:r w:rsidR="0014021F">
        <w:rPr>
          <w:rFonts w:ascii="Arial" w:hAnsi="Arial" w:cs="Arial"/>
          <w:sz w:val="24"/>
          <w:szCs w:val="24"/>
          <w:lang w:val="es-MX"/>
        </w:rPr>
        <w:t xml:space="preserve">fueron llamados como </w:t>
      </w:r>
      <w:r w:rsidR="0014021F" w:rsidRPr="00737B9C">
        <w:rPr>
          <w:rFonts w:ascii="Arial" w:hAnsi="Arial" w:cs="Arial"/>
          <w:sz w:val="24"/>
          <w:szCs w:val="24"/>
          <w:lang w:val="es-ES"/>
        </w:rPr>
        <w:t>«</w:t>
      </w:r>
      <w:r w:rsidR="0014021F">
        <w:rPr>
          <w:rFonts w:ascii="Arial" w:hAnsi="Arial" w:cs="Arial"/>
          <w:sz w:val="24"/>
          <w:szCs w:val="24"/>
          <w:lang w:val="es-MX"/>
        </w:rPr>
        <w:t>salvajes</w:t>
      </w:r>
      <w:r w:rsidR="0014021F" w:rsidRPr="00737B9C">
        <w:rPr>
          <w:rFonts w:ascii="Arial" w:hAnsi="Arial" w:cs="Arial"/>
          <w:sz w:val="24"/>
          <w:szCs w:val="24"/>
          <w:lang w:val="es-ES"/>
        </w:rPr>
        <w:t>»</w:t>
      </w:r>
      <w:r w:rsidR="0014021F">
        <w:rPr>
          <w:rFonts w:ascii="Arial" w:hAnsi="Arial" w:cs="Arial"/>
          <w:sz w:val="24"/>
          <w:szCs w:val="24"/>
          <w:lang w:val="es-MX"/>
        </w:rPr>
        <w:t xml:space="preserve">, </w:t>
      </w:r>
      <w:r w:rsidR="0014021F" w:rsidRPr="00737B9C">
        <w:rPr>
          <w:rFonts w:ascii="Arial" w:hAnsi="Arial" w:cs="Arial"/>
          <w:sz w:val="24"/>
          <w:szCs w:val="24"/>
          <w:lang w:val="es-ES"/>
        </w:rPr>
        <w:t>«</w:t>
      </w:r>
      <w:r w:rsidR="0014021F">
        <w:rPr>
          <w:rFonts w:ascii="Arial" w:hAnsi="Arial" w:cs="Arial"/>
          <w:sz w:val="24"/>
          <w:szCs w:val="24"/>
          <w:lang w:val="es-MX"/>
        </w:rPr>
        <w:t xml:space="preserve">indígenas </w:t>
      </w:r>
      <w:proofErr w:type="spellStart"/>
      <w:r w:rsidR="0014021F">
        <w:rPr>
          <w:rFonts w:ascii="Arial" w:hAnsi="Arial" w:cs="Arial"/>
          <w:sz w:val="24"/>
          <w:szCs w:val="24"/>
          <w:lang w:val="es-MX"/>
        </w:rPr>
        <w:t>semicivilizados</w:t>
      </w:r>
      <w:proofErr w:type="spellEnd"/>
      <w:r w:rsidR="0014021F">
        <w:rPr>
          <w:rFonts w:ascii="Arial" w:hAnsi="Arial" w:cs="Arial"/>
          <w:sz w:val="24"/>
          <w:szCs w:val="24"/>
          <w:lang w:val="es-MX"/>
        </w:rPr>
        <w:t xml:space="preserve"> o degradados por la servidumbre y el </w:t>
      </w:r>
      <w:r w:rsidR="0014021F">
        <w:rPr>
          <w:rFonts w:ascii="Arial" w:hAnsi="Arial" w:cs="Arial"/>
          <w:sz w:val="24"/>
          <w:szCs w:val="24"/>
          <w:lang w:val="es-MX"/>
        </w:rPr>
        <w:lastRenderedPageBreak/>
        <w:t>alcoholismo</w:t>
      </w:r>
      <w:r w:rsidR="0014021F" w:rsidRPr="00737B9C">
        <w:rPr>
          <w:rFonts w:ascii="Arial" w:hAnsi="Arial" w:cs="Arial"/>
          <w:sz w:val="24"/>
          <w:szCs w:val="24"/>
          <w:lang w:val="es-ES"/>
        </w:rPr>
        <w:t>»</w:t>
      </w:r>
      <w:r w:rsidR="00206FE1">
        <w:rPr>
          <w:rFonts w:ascii="Arial" w:hAnsi="Arial" w:cs="Arial"/>
          <w:sz w:val="24"/>
          <w:szCs w:val="24"/>
          <w:lang w:val="es-ES"/>
        </w:rPr>
        <w:t>, por lo que el juez</w:t>
      </w:r>
      <w:r w:rsidR="0014021F">
        <w:rPr>
          <w:rFonts w:ascii="Arial" w:hAnsi="Arial" w:cs="Arial"/>
          <w:sz w:val="24"/>
          <w:szCs w:val="24"/>
          <w:lang w:val="es-ES"/>
        </w:rPr>
        <w:t xml:space="preserve"> debe tener en cuenta su </w:t>
      </w:r>
      <w:r w:rsidR="0014021F" w:rsidRPr="00737B9C">
        <w:rPr>
          <w:rFonts w:ascii="Arial" w:hAnsi="Arial" w:cs="Arial"/>
          <w:sz w:val="24"/>
          <w:szCs w:val="24"/>
          <w:lang w:val="es-ES"/>
        </w:rPr>
        <w:t>«</w:t>
      </w:r>
      <w:r w:rsidR="0014021F" w:rsidRPr="0014021F">
        <w:rPr>
          <w:rFonts w:ascii="Arial" w:hAnsi="Arial" w:cs="Arial"/>
          <w:sz w:val="24"/>
          <w:szCs w:val="24"/>
          <w:lang w:val="es-MX"/>
        </w:rPr>
        <w:t>desarrollo mental, su gr</w:t>
      </w:r>
      <w:r w:rsidR="0014021F">
        <w:rPr>
          <w:rFonts w:ascii="Arial" w:hAnsi="Arial" w:cs="Arial"/>
          <w:sz w:val="24"/>
          <w:szCs w:val="24"/>
          <w:lang w:val="es-MX"/>
        </w:rPr>
        <w:t>ado de cultura y sus costumbres</w:t>
      </w:r>
      <w:r w:rsidR="0014021F" w:rsidRPr="00737B9C">
        <w:rPr>
          <w:rFonts w:ascii="Arial" w:hAnsi="Arial" w:cs="Arial"/>
          <w:sz w:val="24"/>
          <w:szCs w:val="24"/>
          <w:lang w:val="es-ES"/>
        </w:rPr>
        <w:t>»</w:t>
      </w:r>
      <w:r w:rsidR="0014021F">
        <w:rPr>
          <w:rFonts w:ascii="Arial" w:hAnsi="Arial" w:cs="Arial"/>
          <w:sz w:val="24"/>
          <w:szCs w:val="24"/>
          <w:lang w:val="es-MX"/>
        </w:rPr>
        <w:t xml:space="preserve"> a la hora de  </w:t>
      </w:r>
      <w:r w:rsidR="0014021F" w:rsidRPr="00737B9C">
        <w:rPr>
          <w:rFonts w:ascii="Arial" w:hAnsi="Arial" w:cs="Arial"/>
          <w:sz w:val="24"/>
          <w:szCs w:val="24"/>
          <w:lang w:val="es-ES"/>
        </w:rPr>
        <w:t>«</w:t>
      </w:r>
      <w:r w:rsidR="0014021F">
        <w:rPr>
          <w:rFonts w:ascii="Arial" w:hAnsi="Arial" w:cs="Arial"/>
          <w:sz w:val="24"/>
          <w:szCs w:val="24"/>
          <w:lang w:val="es-MX"/>
        </w:rPr>
        <w:t>reprimirlos</w:t>
      </w:r>
      <w:r w:rsidR="0014021F" w:rsidRPr="00737B9C">
        <w:rPr>
          <w:rFonts w:ascii="Arial" w:hAnsi="Arial" w:cs="Arial"/>
          <w:sz w:val="24"/>
          <w:szCs w:val="24"/>
          <w:lang w:val="es-ES"/>
        </w:rPr>
        <w:t>»</w:t>
      </w:r>
      <w:r w:rsidR="0014021F">
        <w:rPr>
          <w:rFonts w:ascii="Arial" w:hAnsi="Arial" w:cs="Arial"/>
          <w:sz w:val="24"/>
          <w:szCs w:val="24"/>
          <w:lang w:val="es-ES"/>
        </w:rPr>
        <w:t xml:space="preserve">. </w:t>
      </w:r>
    </w:p>
    <w:p w14:paraId="27FCF193" w14:textId="14814BF5" w:rsidR="008157C3" w:rsidRPr="0014021F" w:rsidRDefault="00F046C2" w:rsidP="00AE730E">
      <w:pPr>
        <w:tabs>
          <w:tab w:val="left" w:pos="1920"/>
        </w:tabs>
        <w:spacing w:after="0"/>
        <w:ind w:firstLine="567"/>
        <w:jc w:val="both"/>
        <w:rPr>
          <w:rFonts w:ascii="Arial" w:hAnsi="Arial" w:cs="Arial"/>
          <w:sz w:val="24"/>
          <w:szCs w:val="24"/>
          <w:lang w:val="es-MX"/>
        </w:rPr>
      </w:pPr>
      <w:r>
        <w:rPr>
          <w:rFonts w:ascii="Arial" w:hAnsi="Arial" w:cs="Arial"/>
          <w:sz w:val="24"/>
          <w:szCs w:val="24"/>
          <w:lang w:val="es-MX"/>
        </w:rPr>
        <w:t>Los</w:t>
      </w:r>
      <w:r>
        <w:rPr>
          <w:rFonts w:ascii="Arial" w:hAnsi="Arial" w:cs="Arial"/>
          <w:sz w:val="24"/>
          <w:szCs w:val="24"/>
        </w:rPr>
        <w:t xml:space="preserve"> estudios de la delincuencia y criminalidad de esta época se preocupan por el problema de </w:t>
      </w:r>
      <w:r w:rsidR="00003F48">
        <w:rPr>
          <w:rFonts w:ascii="Arial" w:hAnsi="Arial" w:cs="Arial"/>
          <w:sz w:val="24"/>
          <w:szCs w:val="24"/>
        </w:rPr>
        <w:t>la integración de la sociedad. S</w:t>
      </w:r>
      <w:r>
        <w:rPr>
          <w:rFonts w:ascii="Arial" w:hAnsi="Arial" w:cs="Arial"/>
          <w:sz w:val="24"/>
          <w:szCs w:val="24"/>
        </w:rPr>
        <w:t>u integración intentaba busca</w:t>
      </w:r>
      <w:r w:rsidR="00153B00">
        <w:rPr>
          <w:rFonts w:ascii="Arial" w:hAnsi="Arial" w:cs="Arial"/>
          <w:sz w:val="24"/>
          <w:szCs w:val="24"/>
        </w:rPr>
        <w:t>r</w:t>
      </w:r>
      <w:r>
        <w:rPr>
          <w:rFonts w:ascii="Arial" w:hAnsi="Arial" w:cs="Arial"/>
          <w:sz w:val="24"/>
          <w:szCs w:val="24"/>
        </w:rPr>
        <w:t xml:space="preserve"> explicaciones legales y clínicas a los indígenas </w:t>
      </w:r>
      <w:r w:rsidR="00B608E5" w:rsidRPr="00737B9C">
        <w:rPr>
          <w:rFonts w:ascii="Arial" w:hAnsi="Arial" w:cs="Arial"/>
          <w:sz w:val="24"/>
          <w:szCs w:val="24"/>
          <w:lang w:val="es-ES"/>
        </w:rPr>
        <w:t>«</w:t>
      </w:r>
      <w:r w:rsidR="00B608E5">
        <w:rPr>
          <w:rFonts w:ascii="Arial" w:hAnsi="Arial" w:cs="Arial"/>
          <w:sz w:val="24"/>
          <w:szCs w:val="24"/>
          <w:lang w:val="es-MX"/>
        </w:rPr>
        <w:t>descontrolados</w:t>
      </w:r>
      <w:r w:rsidR="00B608E5" w:rsidRPr="00737B9C">
        <w:rPr>
          <w:rFonts w:ascii="Arial" w:hAnsi="Arial" w:cs="Arial"/>
          <w:sz w:val="24"/>
          <w:szCs w:val="24"/>
          <w:lang w:val="es-ES"/>
        </w:rPr>
        <w:t>»</w:t>
      </w:r>
      <w:r>
        <w:rPr>
          <w:rFonts w:ascii="Arial" w:hAnsi="Arial" w:cs="Arial"/>
          <w:sz w:val="24"/>
          <w:szCs w:val="24"/>
        </w:rPr>
        <w:t>.  Así lo muestran los trabajos de Pilares Polo con la “</w:t>
      </w:r>
      <w:r>
        <w:rPr>
          <w:rFonts w:ascii="Arial" w:hAnsi="Arial" w:cs="Arial"/>
          <w:sz w:val="24"/>
          <w:szCs w:val="24"/>
          <w:lang w:val="es-MX"/>
        </w:rPr>
        <w:t>Interpretación biológica de la criminalidad en la raza indígena</w:t>
      </w:r>
      <w:r w:rsidR="00825E9B">
        <w:rPr>
          <w:rFonts w:ascii="Arial" w:hAnsi="Arial" w:cs="Arial"/>
          <w:sz w:val="24"/>
          <w:szCs w:val="24"/>
          <w:lang w:val="es-MX"/>
        </w:rPr>
        <w:t>”</w:t>
      </w:r>
      <w:r>
        <w:rPr>
          <w:rFonts w:ascii="Arial" w:hAnsi="Arial" w:cs="Arial"/>
          <w:sz w:val="24"/>
          <w:szCs w:val="24"/>
          <w:lang w:val="es-MX"/>
        </w:rPr>
        <w:t xml:space="preserve"> (1936) que explica el incremento de la incidencia criminal indígena con argumentos biológicos, </w:t>
      </w:r>
      <w:r>
        <w:rPr>
          <w:rFonts w:ascii="Arial" w:hAnsi="Arial" w:cs="Arial"/>
          <w:sz w:val="24"/>
          <w:szCs w:val="24"/>
        </w:rPr>
        <w:t>Abasto Manuel</w:t>
      </w:r>
      <w:r w:rsidR="00171926">
        <w:rPr>
          <w:rFonts w:ascii="Arial" w:hAnsi="Arial" w:cs="Arial"/>
          <w:sz w:val="24"/>
          <w:szCs w:val="24"/>
        </w:rPr>
        <w:t xml:space="preserve"> con </w:t>
      </w:r>
      <w:r w:rsidRPr="00171926">
        <w:rPr>
          <w:rFonts w:ascii="Arial" w:hAnsi="Arial" w:cs="Arial"/>
          <w:i/>
          <w:sz w:val="24"/>
          <w:szCs w:val="24"/>
        </w:rPr>
        <w:t>El deli</w:t>
      </w:r>
      <w:r w:rsidR="00171926" w:rsidRPr="00171926">
        <w:rPr>
          <w:rFonts w:ascii="Arial" w:hAnsi="Arial" w:cs="Arial"/>
          <w:i/>
          <w:sz w:val="24"/>
          <w:szCs w:val="24"/>
        </w:rPr>
        <w:t xml:space="preserve">ncuente en el código de </w:t>
      </w:r>
      <w:proofErr w:type="spellStart"/>
      <w:r w:rsidR="00171926" w:rsidRPr="00171926">
        <w:rPr>
          <w:rFonts w:ascii="Arial" w:hAnsi="Arial" w:cs="Arial"/>
          <w:i/>
          <w:sz w:val="24"/>
          <w:szCs w:val="24"/>
        </w:rPr>
        <w:t>Maurtua</w:t>
      </w:r>
      <w:proofErr w:type="spellEnd"/>
      <w:r>
        <w:rPr>
          <w:rFonts w:ascii="Arial" w:hAnsi="Arial" w:cs="Arial"/>
          <w:sz w:val="24"/>
          <w:szCs w:val="24"/>
        </w:rPr>
        <w:t xml:space="preserve"> (1937) y </w:t>
      </w:r>
      <w:r w:rsidR="004728DF">
        <w:rPr>
          <w:rFonts w:ascii="Arial" w:hAnsi="Arial" w:cs="Arial"/>
          <w:sz w:val="24"/>
          <w:szCs w:val="24"/>
        </w:rPr>
        <w:t>el trabajo de</w:t>
      </w:r>
      <w:r>
        <w:rPr>
          <w:rFonts w:ascii="Arial" w:hAnsi="Arial" w:cs="Arial"/>
          <w:sz w:val="24"/>
          <w:szCs w:val="24"/>
        </w:rPr>
        <w:t xml:space="preserve"> </w:t>
      </w:r>
      <w:r>
        <w:rPr>
          <w:rFonts w:ascii="Arial" w:hAnsi="Arial" w:cs="Arial"/>
          <w:sz w:val="24"/>
          <w:szCs w:val="24"/>
          <w:lang w:val="es-MX"/>
        </w:rPr>
        <w:t>Prado y Ugarteche que presentó su tesis doctoral s</w:t>
      </w:r>
      <w:r w:rsidR="00171926">
        <w:rPr>
          <w:rFonts w:ascii="Arial" w:hAnsi="Arial" w:cs="Arial"/>
          <w:sz w:val="24"/>
          <w:szCs w:val="24"/>
          <w:lang w:val="es-MX"/>
        </w:rPr>
        <w:t xml:space="preserve">obre el </w:t>
      </w:r>
      <w:r w:rsidR="00171926" w:rsidRPr="00171926">
        <w:rPr>
          <w:rFonts w:ascii="Arial" w:hAnsi="Arial" w:cs="Arial"/>
          <w:i/>
          <w:sz w:val="24"/>
          <w:szCs w:val="24"/>
          <w:lang w:val="es-MX"/>
        </w:rPr>
        <w:t>Tipo criminal</w:t>
      </w:r>
      <w:r w:rsidR="008761D2">
        <w:rPr>
          <w:rFonts w:ascii="Arial" w:hAnsi="Arial" w:cs="Arial"/>
          <w:sz w:val="24"/>
          <w:szCs w:val="24"/>
          <w:lang w:val="es-MX"/>
        </w:rPr>
        <w:t xml:space="preserve"> (1894).</w:t>
      </w:r>
    </w:p>
    <w:p w14:paraId="156AB0C9" w14:textId="003B46F1" w:rsidR="00EA05A2" w:rsidRDefault="00F046C2" w:rsidP="00AE730E">
      <w:pPr>
        <w:tabs>
          <w:tab w:val="left" w:pos="1920"/>
        </w:tabs>
        <w:spacing w:after="0"/>
        <w:ind w:firstLine="567"/>
        <w:jc w:val="both"/>
        <w:rPr>
          <w:rFonts w:ascii="Arial" w:hAnsi="Arial" w:cs="Arial"/>
          <w:sz w:val="24"/>
          <w:szCs w:val="24"/>
          <w:lang w:val="es-MX"/>
        </w:rPr>
      </w:pPr>
      <w:r>
        <w:rPr>
          <w:rFonts w:ascii="Arial" w:hAnsi="Arial" w:cs="Arial"/>
          <w:sz w:val="24"/>
          <w:szCs w:val="24"/>
        </w:rPr>
        <w:t>Por otro lado,</w:t>
      </w:r>
      <w:r w:rsidR="0027357B">
        <w:rPr>
          <w:rFonts w:ascii="Arial" w:hAnsi="Arial" w:cs="Arial"/>
          <w:sz w:val="24"/>
          <w:szCs w:val="24"/>
        </w:rPr>
        <w:t xml:space="preserve"> está</w:t>
      </w:r>
      <w:r>
        <w:rPr>
          <w:rFonts w:ascii="Arial" w:hAnsi="Arial" w:cs="Arial"/>
          <w:sz w:val="24"/>
          <w:szCs w:val="24"/>
        </w:rPr>
        <w:t xml:space="preserve"> la versión tutelar, que surgió como respuesta a la posición liberal y</w:t>
      </w:r>
      <w:r w:rsidR="0027357B">
        <w:rPr>
          <w:rFonts w:ascii="Arial" w:hAnsi="Arial" w:cs="Arial"/>
          <w:sz w:val="24"/>
          <w:szCs w:val="24"/>
        </w:rPr>
        <w:t>,</w:t>
      </w:r>
      <w:r>
        <w:rPr>
          <w:rFonts w:ascii="Arial" w:hAnsi="Arial" w:cs="Arial"/>
          <w:sz w:val="24"/>
          <w:szCs w:val="24"/>
        </w:rPr>
        <w:t xml:space="preserve"> a la incapacidad de la misma por reconocer y tratar el problema indígena más allá del su condena y justificación de anulación. La posición tutelar es presentada en la “Asociación Pro-Indígena” fundada en 1909 por Pedro </w:t>
      </w:r>
      <w:proofErr w:type="spellStart"/>
      <w:r>
        <w:rPr>
          <w:rFonts w:ascii="Arial" w:hAnsi="Arial" w:cs="Arial"/>
          <w:sz w:val="24"/>
          <w:szCs w:val="24"/>
        </w:rPr>
        <w:t>Zulen</w:t>
      </w:r>
      <w:proofErr w:type="spellEnd"/>
      <w:r>
        <w:rPr>
          <w:rFonts w:ascii="Arial" w:hAnsi="Arial" w:cs="Arial"/>
          <w:sz w:val="24"/>
          <w:szCs w:val="24"/>
        </w:rPr>
        <w:t xml:space="preserve">, Dora Mayer y </w:t>
      </w:r>
      <w:proofErr w:type="spellStart"/>
      <w:r>
        <w:rPr>
          <w:rFonts w:ascii="Arial" w:hAnsi="Arial" w:cs="Arial"/>
          <w:sz w:val="24"/>
          <w:szCs w:val="24"/>
        </w:rPr>
        <w:t>Joaquin</w:t>
      </w:r>
      <w:proofErr w:type="spellEnd"/>
      <w:r>
        <w:rPr>
          <w:rFonts w:ascii="Arial" w:hAnsi="Arial" w:cs="Arial"/>
          <w:sz w:val="24"/>
          <w:szCs w:val="24"/>
        </w:rPr>
        <w:t xml:space="preserve"> Capelo</w:t>
      </w:r>
      <w:r w:rsidR="0027357B">
        <w:rPr>
          <w:rFonts w:ascii="Arial" w:hAnsi="Arial" w:cs="Arial"/>
          <w:sz w:val="24"/>
          <w:szCs w:val="24"/>
        </w:rPr>
        <w:t xml:space="preserve">. </w:t>
      </w:r>
      <w:r>
        <w:rPr>
          <w:rFonts w:ascii="Arial" w:hAnsi="Arial" w:cs="Arial"/>
          <w:sz w:val="24"/>
          <w:szCs w:val="24"/>
        </w:rPr>
        <w:t>José Antonio Encina</w:t>
      </w:r>
      <w:r w:rsidR="005E4FEB">
        <w:rPr>
          <w:rFonts w:ascii="Arial" w:hAnsi="Arial" w:cs="Arial"/>
          <w:sz w:val="24"/>
          <w:szCs w:val="24"/>
        </w:rPr>
        <w:t>s</w:t>
      </w:r>
      <w:r>
        <w:rPr>
          <w:rFonts w:ascii="Arial" w:hAnsi="Arial" w:cs="Arial"/>
          <w:sz w:val="24"/>
          <w:szCs w:val="24"/>
        </w:rPr>
        <w:t xml:space="preserve"> </w:t>
      </w:r>
      <w:r>
        <w:rPr>
          <w:rFonts w:ascii="Arial" w:hAnsi="Arial" w:cs="Arial"/>
          <w:sz w:val="24"/>
          <w:szCs w:val="24"/>
          <w:lang w:val="es-MX"/>
        </w:rPr>
        <w:t xml:space="preserve">publica las </w:t>
      </w:r>
      <w:r>
        <w:rPr>
          <w:rFonts w:ascii="Arial" w:hAnsi="Arial" w:cs="Arial"/>
          <w:i/>
          <w:sz w:val="24"/>
          <w:szCs w:val="24"/>
          <w:lang w:val="es-MX"/>
        </w:rPr>
        <w:t>Causas de la criminalidad indígena en el Perú. Ensayo de psicología experimental</w:t>
      </w:r>
      <w:r w:rsidR="000235B8">
        <w:rPr>
          <w:rFonts w:ascii="Arial" w:hAnsi="Arial" w:cs="Arial"/>
          <w:sz w:val="24"/>
          <w:szCs w:val="24"/>
          <w:lang w:val="es-MX"/>
        </w:rPr>
        <w:t xml:space="preserve"> (1919) y </w:t>
      </w:r>
      <w:r w:rsidR="000235B8" w:rsidRPr="004D7070">
        <w:rPr>
          <w:rFonts w:ascii="Arial" w:hAnsi="Arial" w:cs="Arial"/>
          <w:i/>
          <w:sz w:val="24"/>
        </w:rPr>
        <w:t>Contribución a una legislación tutelar indígena</w:t>
      </w:r>
      <w:r w:rsidR="00EE043D">
        <w:rPr>
          <w:rFonts w:ascii="Arial" w:hAnsi="Arial" w:cs="Arial"/>
          <w:sz w:val="24"/>
        </w:rPr>
        <w:t xml:space="preserve"> (1918</w:t>
      </w:r>
      <w:r w:rsidR="000235B8">
        <w:rPr>
          <w:rFonts w:ascii="Arial" w:hAnsi="Arial" w:cs="Arial"/>
          <w:sz w:val="24"/>
        </w:rPr>
        <w:t xml:space="preserve">), en donde </w:t>
      </w:r>
      <w:r w:rsidR="000235B8">
        <w:rPr>
          <w:rFonts w:ascii="Arial" w:hAnsi="Arial" w:cs="Arial"/>
          <w:sz w:val="24"/>
          <w:szCs w:val="24"/>
          <w:lang w:val="es-MX"/>
        </w:rPr>
        <w:t>incorpora</w:t>
      </w:r>
      <w:r>
        <w:rPr>
          <w:rFonts w:ascii="Arial" w:hAnsi="Arial" w:cs="Arial"/>
          <w:sz w:val="24"/>
          <w:szCs w:val="24"/>
          <w:lang w:val="es-MX"/>
        </w:rPr>
        <w:t xml:space="preserve"> la dimensión social a la criminalidad del indígena, y a su vez, supera las </w:t>
      </w:r>
      <w:r w:rsidRPr="000235B8">
        <w:rPr>
          <w:rFonts w:ascii="Arial" w:hAnsi="Arial" w:cs="Arial"/>
          <w:sz w:val="24"/>
          <w:szCs w:val="24"/>
          <w:lang w:val="es-MX"/>
        </w:rPr>
        <w:t>explicaciones unilaterales</w:t>
      </w:r>
      <w:r w:rsidR="009174FD" w:rsidRPr="000235B8">
        <w:rPr>
          <w:rFonts w:ascii="Arial" w:hAnsi="Arial" w:cs="Arial"/>
          <w:sz w:val="24"/>
          <w:szCs w:val="24"/>
          <w:lang w:val="es-MX"/>
        </w:rPr>
        <w:t>, agrega</w:t>
      </w:r>
      <w:r w:rsidR="000235B8" w:rsidRPr="000235B8">
        <w:rPr>
          <w:rFonts w:ascii="Arial" w:hAnsi="Arial" w:cs="Arial"/>
          <w:sz w:val="24"/>
          <w:szCs w:val="24"/>
          <w:lang w:val="es-MX"/>
        </w:rPr>
        <w:t>ndo</w:t>
      </w:r>
      <w:r w:rsidR="009174FD" w:rsidRPr="000235B8">
        <w:rPr>
          <w:rFonts w:ascii="Arial" w:hAnsi="Arial" w:cs="Arial"/>
          <w:sz w:val="24"/>
          <w:szCs w:val="24"/>
          <w:lang w:val="es-MX"/>
        </w:rPr>
        <w:t xml:space="preserve"> u</w:t>
      </w:r>
      <w:r w:rsidR="00054776">
        <w:rPr>
          <w:rFonts w:ascii="Arial" w:hAnsi="Arial" w:cs="Arial"/>
          <w:sz w:val="24"/>
          <w:szCs w:val="24"/>
          <w:lang w:val="es-MX"/>
        </w:rPr>
        <w:t>n análisis de la geografía del A</w:t>
      </w:r>
      <w:r w:rsidR="009174FD" w:rsidRPr="000235B8">
        <w:rPr>
          <w:rFonts w:ascii="Arial" w:hAnsi="Arial" w:cs="Arial"/>
          <w:sz w:val="24"/>
          <w:szCs w:val="24"/>
          <w:lang w:val="es-MX"/>
        </w:rPr>
        <w:t>nde</w:t>
      </w:r>
      <w:r w:rsidRPr="000235B8">
        <w:rPr>
          <w:rFonts w:ascii="Arial" w:hAnsi="Arial" w:cs="Arial"/>
          <w:sz w:val="24"/>
          <w:szCs w:val="24"/>
          <w:lang w:val="es-MX"/>
        </w:rPr>
        <w:t>.</w:t>
      </w:r>
      <w:r w:rsidR="006613D8" w:rsidRPr="000235B8">
        <w:rPr>
          <w:rFonts w:ascii="Arial" w:hAnsi="Arial" w:cs="Arial"/>
          <w:sz w:val="24"/>
          <w:szCs w:val="24"/>
          <w:lang w:val="es-MX"/>
        </w:rPr>
        <w:t xml:space="preserve"> </w:t>
      </w:r>
      <w:r w:rsidR="000235B8">
        <w:rPr>
          <w:rFonts w:ascii="Arial" w:hAnsi="Arial" w:cs="Arial"/>
          <w:sz w:val="24"/>
          <w:szCs w:val="24"/>
          <w:lang w:val="es-MX"/>
        </w:rPr>
        <w:t xml:space="preserve">Según </w:t>
      </w:r>
      <w:proofErr w:type="spellStart"/>
      <w:proofErr w:type="gramStart"/>
      <w:r w:rsidR="000235B8">
        <w:rPr>
          <w:rFonts w:ascii="Arial" w:hAnsi="Arial" w:cs="Arial"/>
          <w:sz w:val="24"/>
          <w:szCs w:val="24"/>
          <w:lang w:val="es-MX"/>
        </w:rPr>
        <w:t>Poole</w:t>
      </w:r>
      <w:proofErr w:type="spellEnd"/>
      <w:r w:rsidR="000235B8">
        <w:rPr>
          <w:rFonts w:ascii="Arial" w:hAnsi="Arial" w:cs="Arial"/>
          <w:sz w:val="24"/>
          <w:szCs w:val="24"/>
          <w:lang w:val="es-MX"/>
        </w:rPr>
        <w:t>(</w:t>
      </w:r>
      <w:proofErr w:type="gramEnd"/>
      <w:r w:rsidR="000235B8">
        <w:rPr>
          <w:rFonts w:ascii="Arial" w:hAnsi="Arial" w:cs="Arial"/>
          <w:sz w:val="24"/>
          <w:szCs w:val="24"/>
          <w:lang w:val="es-MX"/>
        </w:rPr>
        <w:t xml:space="preserve">1990), el acercamiento al positivismo a través de la incorporación de la dimensión espacial </w:t>
      </w:r>
      <w:r w:rsidR="00131C04">
        <w:rPr>
          <w:rFonts w:ascii="Arial" w:hAnsi="Arial" w:cs="Arial"/>
          <w:sz w:val="24"/>
          <w:szCs w:val="24"/>
          <w:lang w:val="es-MX"/>
        </w:rPr>
        <w:t>de Enrico Ferri</w:t>
      </w:r>
      <w:r w:rsidR="00EC160E">
        <w:rPr>
          <w:rFonts w:ascii="Arial" w:hAnsi="Arial" w:cs="Arial"/>
          <w:sz w:val="24"/>
          <w:szCs w:val="24"/>
          <w:lang w:val="es-MX"/>
        </w:rPr>
        <w:t xml:space="preserve"> en vez de Cesar </w:t>
      </w:r>
      <w:proofErr w:type="spellStart"/>
      <w:r w:rsidR="00EC160E">
        <w:rPr>
          <w:rFonts w:ascii="Arial" w:hAnsi="Arial" w:cs="Arial"/>
          <w:sz w:val="24"/>
          <w:szCs w:val="24"/>
          <w:lang w:val="es-MX"/>
        </w:rPr>
        <w:t>Lo</w:t>
      </w:r>
      <w:r w:rsidR="000235B8">
        <w:rPr>
          <w:rFonts w:ascii="Arial" w:hAnsi="Arial" w:cs="Arial"/>
          <w:sz w:val="24"/>
          <w:szCs w:val="24"/>
          <w:lang w:val="es-MX"/>
        </w:rPr>
        <w:t>mbrosio</w:t>
      </w:r>
      <w:proofErr w:type="spellEnd"/>
      <w:r w:rsidR="00131C04">
        <w:rPr>
          <w:rFonts w:ascii="Arial" w:hAnsi="Arial" w:cs="Arial"/>
          <w:sz w:val="24"/>
          <w:szCs w:val="24"/>
          <w:lang w:val="es-MX"/>
        </w:rPr>
        <w:t>,</w:t>
      </w:r>
      <w:r w:rsidR="000235B8">
        <w:rPr>
          <w:rFonts w:ascii="Arial" w:hAnsi="Arial" w:cs="Arial"/>
          <w:sz w:val="24"/>
          <w:szCs w:val="24"/>
          <w:lang w:val="es-MX"/>
        </w:rPr>
        <w:t xml:space="preserve"> permitió sostener la posición tutelar del indigenismo.</w:t>
      </w:r>
      <w:r w:rsidR="00F36921">
        <w:t xml:space="preserve"> </w:t>
      </w:r>
      <w:r>
        <w:rPr>
          <w:rFonts w:ascii="Arial" w:hAnsi="Arial" w:cs="Arial"/>
          <w:sz w:val="24"/>
          <w:szCs w:val="24"/>
          <w:lang w:val="es-MX"/>
        </w:rPr>
        <w:t>Trabajos de es</w:t>
      </w:r>
      <w:r w:rsidR="006613D8">
        <w:rPr>
          <w:rFonts w:ascii="Arial" w:hAnsi="Arial" w:cs="Arial"/>
          <w:sz w:val="24"/>
          <w:szCs w:val="24"/>
          <w:lang w:val="es-MX"/>
        </w:rPr>
        <w:t xml:space="preserve">te tipo no eran una casualidad, pues se encontraban en el marco de una </w:t>
      </w:r>
      <w:r>
        <w:rPr>
          <w:rFonts w:ascii="Arial" w:hAnsi="Arial" w:cs="Arial"/>
          <w:sz w:val="24"/>
          <w:szCs w:val="24"/>
          <w:lang w:val="es-MX"/>
        </w:rPr>
        <w:t>entusiasta participación y confrontación</w:t>
      </w:r>
      <w:r w:rsidR="006613D8">
        <w:rPr>
          <w:rFonts w:ascii="Arial" w:hAnsi="Arial" w:cs="Arial"/>
          <w:sz w:val="24"/>
          <w:szCs w:val="24"/>
          <w:lang w:val="es-MX"/>
        </w:rPr>
        <w:t>,</w:t>
      </w:r>
      <w:r>
        <w:rPr>
          <w:rFonts w:ascii="Arial" w:hAnsi="Arial" w:cs="Arial"/>
          <w:sz w:val="24"/>
          <w:szCs w:val="24"/>
          <w:lang w:val="es-MX"/>
        </w:rPr>
        <w:t xml:space="preserve"> entre las posiciones liberales, tutelares, social reformistas y revolucionarias</w:t>
      </w:r>
      <w:r w:rsidR="006613D8">
        <w:rPr>
          <w:rFonts w:ascii="Arial" w:hAnsi="Arial" w:cs="Arial"/>
          <w:sz w:val="24"/>
          <w:szCs w:val="24"/>
          <w:lang w:val="es-MX"/>
        </w:rPr>
        <w:t xml:space="preserve"> que luego serán incrustadas al segundo código penal peruano. </w:t>
      </w:r>
    </w:p>
    <w:p w14:paraId="390CD7A0" w14:textId="01028144" w:rsidR="008157C3" w:rsidRDefault="00F046C2" w:rsidP="00AE730E">
      <w:pPr>
        <w:tabs>
          <w:tab w:val="left" w:pos="1920"/>
        </w:tabs>
        <w:spacing w:after="0"/>
        <w:ind w:firstLine="567"/>
        <w:jc w:val="both"/>
        <w:rPr>
          <w:rFonts w:ascii="Arial" w:hAnsi="Arial" w:cs="Arial"/>
          <w:sz w:val="24"/>
          <w:szCs w:val="24"/>
          <w:lang w:val="es-MX"/>
        </w:rPr>
      </w:pPr>
      <w:r>
        <w:rPr>
          <w:rFonts w:ascii="Arial" w:hAnsi="Arial" w:cs="Arial"/>
          <w:color w:val="000000"/>
          <w:sz w:val="24"/>
          <w:szCs w:val="24"/>
          <w:lang w:val="es-MX"/>
        </w:rPr>
        <w:t>Tanto la versión liberal como tutelar asumían como atmosfera la criminología positivista</w:t>
      </w:r>
      <w:r>
        <w:rPr>
          <w:rStyle w:val="Refdenotaalpie"/>
          <w:rFonts w:ascii="Arial" w:hAnsi="Arial" w:cs="Arial"/>
          <w:color w:val="000000"/>
          <w:sz w:val="24"/>
          <w:szCs w:val="24"/>
          <w:lang w:val="es-MX"/>
        </w:rPr>
        <w:footnoteReference w:id="5"/>
      </w:r>
      <w:r>
        <w:rPr>
          <w:rFonts w:ascii="Arial" w:hAnsi="Arial" w:cs="Arial"/>
          <w:color w:val="000000"/>
          <w:sz w:val="24"/>
          <w:szCs w:val="24"/>
          <w:lang w:val="es-MX"/>
        </w:rPr>
        <w:t>,</w:t>
      </w:r>
      <w:r>
        <w:rPr>
          <w:rFonts w:ascii="Arial" w:hAnsi="Arial" w:cs="Arial"/>
          <w:color w:val="000000"/>
          <w:sz w:val="24"/>
          <w:szCs w:val="24"/>
        </w:rPr>
        <w:t xml:space="preserve"> influencia que se mantendrá</w:t>
      </w:r>
      <w:r w:rsidR="00AC7D59">
        <w:rPr>
          <w:rFonts w:ascii="Arial" w:hAnsi="Arial" w:cs="Arial"/>
          <w:color w:val="000000"/>
          <w:sz w:val="24"/>
          <w:szCs w:val="24"/>
        </w:rPr>
        <w:t xml:space="preserve"> con</w:t>
      </w:r>
      <w:r>
        <w:rPr>
          <w:rFonts w:ascii="Arial" w:hAnsi="Arial" w:cs="Arial"/>
          <w:color w:val="000000"/>
          <w:sz w:val="24"/>
          <w:szCs w:val="24"/>
        </w:rPr>
        <w:t xml:space="preserve"> </w:t>
      </w:r>
      <w:r w:rsidR="00751BC0">
        <w:rPr>
          <w:rFonts w:ascii="Arial" w:hAnsi="Arial" w:cs="Arial"/>
          <w:color w:val="000000"/>
          <w:sz w:val="24"/>
          <w:szCs w:val="24"/>
        </w:rPr>
        <w:t>mucha vigencia</w:t>
      </w:r>
      <w:r>
        <w:rPr>
          <w:rFonts w:ascii="Arial" w:hAnsi="Arial" w:cs="Arial"/>
          <w:color w:val="000000"/>
          <w:sz w:val="24"/>
          <w:szCs w:val="24"/>
        </w:rPr>
        <w:t xml:space="preserve"> hasta fines de los años 30 y</w:t>
      </w:r>
      <w:r w:rsidR="00751BC0">
        <w:rPr>
          <w:rFonts w:ascii="Arial" w:hAnsi="Arial" w:cs="Arial"/>
          <w:color w:val="000000"/>
          <w:sz w:val="24"/>
          <w:szCs w:val="24"/>
        </w:rPr>
        <w:t>,</w:t>
      </w:r>
      <w:r>
        <w:rPr>
          <w:rFonts w:ascii="Arial" w:hAnsi="Arial" w:cs="Arial"/>
          <w:color w:val="000000"/>
          <w:sz w:val="24"/>
          <w:szCs w:val="24"/>
        </w:rPr>
        <w:t xml:space="preserve"> en mucha menor medida hasta los años 60 del siglo XX. Los trabajos de esta época enfatizan en aspectos legales y clínicos. </w:t>
      </w:r>
      <w:r>
        <w:rPr>
          <w:rFonts w:ascii="Arial" w:hAnsi="Arial" w:cs="Arial"/>
          <w:sz w:val="24"/>
          <w:szCs w:val="24"/>
          <w:lang w:val="es-MX"/>
        </w:rPr>
        <w:t>Se busca conocer los factores externos</w:t>
      </w:r>
      <w:r w:rsidR="00206FE1">
        <w:rPr>
          <w:rFonts w:ascii="Arial" w:hAnsi="Arial" w:cs="Arial"/>
          <w:sz w:val="24"/>
          <w:szCs w:val="24"/>
          <w:lang w:val="es-MX"/>
        </w:rPr>
        <w:t xml:space="preserve"> como el clima, características</w:t>
      </w:r>
      <w:r>
        <w:rPr>
          <w:rFonts w:ascii="Arial" w:hAnsi="Arial" w:cs="Arial"/>
          <w:sz w:val="24"/>
          <w:szCs w:val="24"/>
          <w:lang w:val="es-MX"/>
        </w:rPr>
        <w:t xml:space="preserve"> g</w:t>
      </w:r>
      <w:r w:rsidR="005E2489">
        <w:rPr>
          <w:rFonts w:ascii="Arial" w:hAnsi="Arial" w:cs="Arial"/>
          <w:sz w:val="24"/>
          <w:szCs w:val="24"/>
          <w:lang w:val="es-MX"/>
        </w:rPr>
        <w:t>enética</w:t>
      </w:r>
      <w:r>
        <w:rPr>
          <w:rFonts w:ascii="Arial" w:hAnsi="Arial" w:cs="Arial"/>
          <w:sz w:val="24"/>
          <w:szCs w:val="24"/>
          <w:lang w:val="es-MX"/>
        </w:rPr>
        <w:t>s</w:t>
      </w:r>
      <w:r w:rsidR="00B715DA">
        <w:rPr>
          <w:rFonts w:ascii="Arial" w:hAnsi="Arial" w:cs="Arial"/>
          <w:sz w:val="24"/>
          <w:szCs w:val="24"/>
          <w:lang w:val="es-MX"/>
        </w:rPr>
        <w:t xml:space="preserve"> y geografía</w:t>
      </w:r>
      <w:r>
        <w:rPr>
          <w:rFonts w:ascii="Arial" w:hAnsi="Arial" w:cs="Arial"/>
          <w:sz w:val="24"/>
          <w:szCs w:val="24"/>
          <w:lang w:val="es-MX"/>
        </w:rPr>
        <w:t xml:space="preserve"> que permitan explicar la delincuencia, en esta línea se ubican trabajos de </w:t>
      </w:r>
      <w:proofErr w:type="spellStart"/>
      <w:r>
        <w:rPr>
          <w:rFonts w:ascii="Arial" w:hAnsi="Arial" w:cs="Arial"/>
          <w:sz w:val="24"/>
          <w:szCs w:val="24"/>
          <w:lang w:val="es-MX"/>
        </w:rPr>
        <w:t>Hermilio</w:t>
      </w:r>
      <w:proofErr w:type="spellEnd"/>
      <w:r>
        <w:rPr>
          <w:rFonts w:ascii="Arial" w:hAnsi="Arial" w:cs="Arial"/>
          <w:sz w:val="24"/>
          <w:szCs w:val="24"/>
          <w:lang w:val="es-MX"/>
        </w:rPr>
        <w:t xml:space="preserve"> </w:t>
      </w:r>
      <w:proofErr w:type="spellStart"/>
      <w:r>
        <w:rPr>
          <w:rFonts w:ascii="Arial" w:hAnsi="Arial" w:cs="Arial"/>
          <w:sz w:val="24"/>
          <w:szCs w:val="24"/>
          <w:lang w:val="es-MX"/>
        </w:rPr>
        <w:t>Valdiz</w:t>
      </w:r>
      <w:r w:rsidR="00171926">
        <w:rPr>
          <w:rFonts w:ascii="Arial" w:hAnsi="Arial" w:cs="Arial"/>
          <w:sz w:val="24"/>
          <w:szCs w:val="24"/>
          <w:lang w:val="es-MX"/>
        </w:rPr>
        <w:t>an</w:t>
      </w:r>
      <w:proofErr w:type="spellEnd"/>
      <w:r w:rsidR="00171926">
        <w:rPr>
          <w:rFonts w:ascii="Arial" w:hAnsi="Arial" w:cs="Arial"/>
          <w:sz w:val="24"/>
          <w:szCs w:val="24"/>
          <w:lang w:val="es-MX"/>
        </w:rPr>
        <w:t xml:space="preserve"> que sustenta su tesis sobre </w:t>
      </w:r>
      <w:r w:rsidRPr="00171926">
        <w:rPr>
          <w:rFonts w:ascii="Arial" w:hAnsi="Arial" w:cs="Arial"/>
          <w:i/>
          <w:sz w:val="24"/>
          <w:szCs w:val="24"/>
          <w:lang w:val="es-MX"/>
        </w:rPr>
        <w:t>La delincuencia en el Perú (sus factores etiológicos).</w:t>
      </w:r>
      <w:r w:rsidR="00171926" w:rsidRPr="00171926">
        <w:rPr>
          <w:rFonts w:ascii="Arial" w:hAnsi="Arial" w:cs="Arial"/>
          <w:i/>
          <w:sz w:val="24"/>
          <w:szCs w:val="24"/>
          <w:lang w:val="es-MX"/>
        </w:rPr>
        <w:t xml:space="preserve"> Ensayo de criminología nacional</w:t>
      </w:r>
      <w:r>
        <w:rPr>
          <w:rFonts w:ascii="Arial" w:hAnsi="Arial" w:cs="Arial"/>
          <w:sz w:val="24"/>
          <w:szCs w:val="24"/>
          <w:lang w:val="es-MX"/>
        </w:rPr>
        <w:t xml:space="preserve"> (1909) para obtener el bachillerato en medicina. Desde luego, este predominio no era casual. Según explica Salazar </w:t>
      </w:r>
      <w:r>
        <w:rPr>
          <w:rFonts w:ascii="Arial" w:hAnsi="Arial" w:cs="Arial"/>
          <w:sz w:val="24"/>
          <w:szCs w:val="24"/>
          <w:lang w:val="es-MX"/>
        </w:rPr>
        <w:lastRenderedPageBreak/>
        <w:t xml:space="preserve">Bondy, el positivismo se introdujo en el Perú hacia 1860 y alcanzó su máxima vigencia doctrinaria entre 1885 y 1915. La influencia de esta corriente ha marcado esta etapa, </w:t>
      </w:r>
      <w:r w:rsidR="00210F10">
        <w:rPr>
          <w:rFonts w:ascii="Arial" w:hAnsi="Arial" w:cs="Arial"/>
          <w:sz w:val="24"/>
          <w:szCs w:val="24"/>
          <w:lang w:val="es-MX"/>
        </w:rPr>
        <w:t>señala</w:t>
      </w:r>
      <w:r>
        <w:rPr>
          <w:rFonts w:ascii="Arial" w:hAnsi="Arial" w:cs="Arial"/>
          <w:sz w:val="24"/>
          <w:szCs w:val="24"/>
          <w:lang w:val="es-MX"/>
        </w:rPr>
        <w:t>: “al iniciarse el siglo XX, el proceso de penetración positivista se ha cumplido casi enteramente”. (Salazar Bondy, 1965: 5)</w:t>
      </w:r>
    </w:p>
    <w:p w14:paraId="06C53F61" w14:textId="71A48F90" w:rsidR="007D1273" w:rsidRDefault="00206FE1" w:rsidP="00AE730E">
      <w:pPr>
        <w:tabs>
          <w:tab w:val="left" w:pos="1920"/>
        </w:tabs>
        <w:spacing w:after="0"/>
        <w:ind w:firstLine="567"/>
        <w:jc w:val="both"/>
        <w:rPr>
          <w:rFonts w:ascii="Arial" w:hAnsi="Arial" w:cs="Arial"/>
          <w:sz w:val="24"/>
          <w:szCs w:val="24"/>
          <w:lang w:val="es-MX"/>
        </w:rPr>
      </w:pPr>
      <w:r>
        <w:rPr>
          <w:rFonts w:ascii="Arial" w:hAnsi="Arial" w:cs="Arial"/>
          <w:sz w:val="24"/>
          <w:szCs w:val="24"/>
          <w:lang w:val="es-MX"/>
        </w:rPr>
        <w:t xml:space="preserve">En suma, se trata de una época con un fuerte predominio del positivismo, que asume como </w:t>
      </w:r>
      <w:r w:rsidR="005279AC">
        <w:rPr>
          <w:rFonts w:ascii="Arial" w:hAnsi="Arial" w:cs="Arial"/>
          <w:sz w:val="24"/>
          <w:szCs w:val="24"/>
          <w:lang w:val="es-ES"/>
        </w:rPr>
        <w:t>«</w:t>
      </w:r>
      <w:r w:rsidR="005279AC">
        <w:rPr>
          <w:rFonts w:ascii="Arial" w:hAnsi="Arial" w:cs="Arial"/>
          <w:color w:val="333333"/>
          <w:sz w:val="24"/>
          <w:szCs w:val="24"/>
        </w:rPr>
        <w:t>objeto</w:t>
      </w:r>
      <w:r w:rsidR="005279AC">
        <w:rPr>
          <w:rFonts w:ascii="Arial" w:hAnsi="Arial" w:cs="Arial"/>
          <w:sz w:val="24"/>
          <w:szCs w:val="24"/>
          <w:lang w:val="es-ES"/>
        </w:rPr>
        <w:t>»</w:t>
      </w:r>
      <w:r>
        <w:rPr>
          <w:rFonts w:ascii="Arial" w:hAnsi="Arial" w:cs="Arial"/>
          <w:sz w:val="24"/>
          <w:szCs w:val="24"/>
          <w:lang w:val="es-MX"/>
        </w:rPr>
        <w:t xml:space="preserve"> de estudio al indígena de distintas formas, el mismo que ponía en peligro la integración y normalización de la relaciones. </w:t>
      </w:r>
      <w:r w:rsidR="007D1273">
        <w:rPr>
          <w:rFonts w:ascii="Arial" w:hAnsi="Arial" w:cs="Arial"/>
          <w:sz w:val="24"/>
          <w:szCs w:val="24"/>
          <w:lang w:val="es-MX"/>
        </w:rPr>
        <w:t xml:space="preserve">El siguiente momento se caracteriza por una ausencia de producción de estudios de la delincuencia. </w:t>
      </w:r>
    </w:p>
    <w:p w14:paraId="346CF047" w14:textId="77777777" w:rsidR="00914351" w:rsidRPr="007D1273" w:rsidRDefault="00914351" w:rsidP="00AE730E">
      <w:pPr>
        <w:tabs>
          <w:tab w:val="left" w:pos="1920"/>
        </w:tabs>
        <w:spacing w:after="0"/>
        <w:ind w:firstLine="567"/>
        <w:jc w:val="both"/>
        <w:rPr>
          <w:rFonts w:ascii="Arial" w:hAnsi="Arial" w:cs="Arial"/>
          <w:sz w:val="24"/>
          <w:szCs w:val="24"/>
          <w:lang w:val="es-MX"/>
        </w:rPr>
      </w:pPr>
    </w:p>
    <w:p w14:paraId="17D969A9" w14:textId="395A4BC9" w:rsidR="00A703F0" w:rsidRDefault="00EB6C83">
      <w:pPr>
        <w:tabs>
          <w:tab w:val="left" w:pos="1920"/>
        </w:tabs>
        <w:spacing w:line="360" w:lineRule="auto"/>
        <w:jc w:val="both"/>
        <w:rPr>
          <w:rFonts w:ascii="Arial" w:hAnsi="Arial" w:cs="Arial"/>
          <w:b/>
          <w:sz w:val="24"/>
          <w:szCs w:val="24"/>
        </w:rPr>
      </w:pPr>
      <w:r>
        <w:rPr>
          <w:rFonts w:ascii="Arial" w:hAnsi="Arial" w:cs="Arial"/>
          <w:b/>
          <w:sz w:val="24"/>
          <w:szCs w:val="24"/>
        </w:rPr>
        <w:t>2.</w:t>
      </w:r>
      <w:r w:rsidR="00F046C2">
        <w:rPr>
          <w:rFonts w:ascii="Arial" w:hAnsi="Arial" w:cs="Arial"/>
          <w:b/>
          <w:sz w:val="24"/>
          <w:szCs w:val="24"/>
        </w:rPr>
        <w:t xml:space="preserve"> </w:t>
      </w:r>
      <w:r w:rsidR="00A703F0">
        <w:rPr>
          <w:rFonts w:ascii="Arial" w:hAnsi="Arial" w:cs="Arial"/>
          <w:b/>
          <w:sz w:val="24"/>
          <w:szCs w:val="24"/>
        </w:rPr>
        <w:t>Escasos estudios de la delinc</w:t>
      </w:r>
      <w:r w:rsidR="00FF11F0">
        <w:rPr>
          <w:rFonts w:ascii="Arial" w:hAnsi="Arial" w:cs="Arial"/>
          <w:b/>
          <w:sz w:val="24"/>
          <w:szCs w:val="24"/>
        </w:rPr>
        <w:t>uencia y el problema trasladado</w:t>
      </w:r>
      <w:r w:rsidR="00A703F0">
        <w:rPr>
          <w:rFonts w:ascii="Arial" w:hAnsi="Arial" w:cs="Arial"/>
          <w:b/>
          <w:sz w:val="24"/>
          <w:szCs w:val="24"/>
        </w:rPr>
        <w:t xml:space="preserve"> </w:t>
      </w:r>
      <w:r w:rsidR="00FF11F0">
        <w:rPr>
          <w:rFonts w:ascii="Arial" w:hAnsi="Arial" w:cs="Arial"/>
          <w:b/>
          <w:sz w:val="24"/>
          <w:szCs w:val="24"/>
        </w:rPr>
        <w:t>(</w:t>
      </w:r>
      <w:r w:rsidR="00A703F0">
        <w:rPr>
          <w:rFonts w:ascii="Arial" w:hAnsi="Arial" w:cs="Arial"/>
          <w:b/>
          <w:sz w:val="24"/>
          <w:szCs w:val="24"/>
        </w:rPr>
        <w:t>inicios de los 40 y fines de los 60 años</w:t>
      </w:r>
      <w:r w:rsidR="00FF11F0">
        <w:rPr>
          <w:rFonts w:ascii="Arial" w:hAnsi="Arial" w:cs="Arial"/>
          <w:b/>
          <w:sz w:val="24"/>
          <w:szCs w:val="24"/>
        </w:rPr>
        <w:t>)</w:t>
      </w:r>
    </w:p>
    <w:p w14:paraId="57CCDE1C" w14:textId="77777777" w:rsidR="00556965" w:rsidRDefault="00F046C2" w:rsidP="00556965">
      <w:pPr>
        <w:tabs>
          <w:tab w:val="left" w:pos="1920"/>
        </w:tabs>
        <w:spacing w:after="0"/>
        <w:jc w:val="both"/>
        <w:rPr>
          <w:rFonts w:ascii="Arial" w:hAnsi="Arial" w:cs="Arial"/>
          <w:sz w:val="24"/>
          <w:szCs w:val="24"/>
        </w:rPr>
      </w:pPr>
      <w:r>
        <w:rPr>
          <w:rFonts w:ascii="Arial" w:hAnsi="Arial" w:cs="Arial"/>
          <w:sz w:val="24"/>
          <w:szCs w:val="24"/>
        </w:rPr>
        <w:t xml:space="preserve">Una de las etapas de menor producción </w:t>
      </w:r>
      <w:r w:rsidR="00751BC0">
        <w:rPr>
          <w:rFonts w:ascii="Arial" w:hAnsi="Arial" w:cs="Arial"/>
          <w:sz w:val="24"/>
          <w:szCs w:val="24"/>
        </w:rPr>
        <w:t>de</w:t>
      </w:r>
      <w:r w:rsidR="00A86D13">
        <w:rPr>
          <w:rFonts w:ascii="Arial" w:hAnsi="Arial" w:cs="Arial"/>
          <w:sz w:val="24"/>
          <w:szCs w:val="24"/>
        </w:rPr>
        <w:t xml:space="preserve"> estudios de</w:t>
      </w:r>
      <w:r>
        <w:rPr>
          <w:rFonts w:ascii="Arial" w:hAnsi="Arial" w:cs="Arial"/>
          <w:sz w:val="24"/>
          <w:szCs w:val="24"/>
        </w:rPr>
        <w:t xml:space="preserve"> la </w:t>
      </w:r>
      <w:r w:rsidR="00A86D13">
        <w:rPr>
          <w:rFonts w:ascii="Arial" w:hAnsi="Arial" w:cs="Arial"/>
          <w:sz w:val="24"/>
          <w:szCs w:val="24"/>
        </w:rPr>
        <w:t xml:space="preserve">delincuencia </w:t>
      </w:r>
      <w:r>
        <w:rPr>
          <w:rFonts w:ascii="Arial" w:hAnsi="Arial" w:cs="Arial"/>
          <w:sz w:val="24"/>
          <w:szCs w:val="24"/>
        </w:rPr>
        <w:t>se encuent</w:t>
      </w:r>
      <w:r w:rsidR="00A301BF">
        <w:rPr>
          <w:rFonts w:ascii="Arial" w:hAnsi="Arial" w:cs="Arial"/>
          <w:sz w:val="24"/>
          <w:szCs w:val="24"/>
        </w:rPr>
        <w:t xml:space="preserve">ra entre </w:t>
      </w:r>
      <w:r w:rsidR="00101473">
        <w:rPr>
          <w:rFonts w:ascii="Arial" w:hAnsi="Arial" w:cs="Arial"/>
          <w:sz w:val="24"/>
          <w:szCs w:val="24"/>
        </w:rPr>
        <w:t>inicios de los años 40 y fines de los 60</w:t>
      </w:r>
      <w:r w:rsidR="00A301BF">
        <w:rPr>
          <w:rFonts w:ascii="Arial" w:hAnsi="Arial" w:cs="Arial"/>
          <w:sz w:val="24"/>
          <w:szCs w:val="24"/>
        </w:rPr>
        <w:t>. D</w:t>
      </w:r>
      <w:r>
        <w:rPr>
          <w:rFonts w:ascii="Arial" w:hAnsi="Arial" w:cs="Arial"/>
          <w:sz w:val="24"/>
          <w:szCs w:val="24"/>
        </w:rPr>
        <w:t>esde luego</w:t>
      </w:r>
      <w:r w:rsidR="00181C33">
        <w:rPr>
          <w:rFonts w:ascii="Arial" w:hAnsi="Arial" w:cs="Arial"/>
          <w:sz w:val="24"/>
          <w:szCs w:val="24"/>
        </w:rPr>
        <w:t>,</w:t>
      </w:r>
      <w:r>
        <w:rPr>
          <w:rFonts w:ascii="Arial" w:hAnsi="Arial" w:cs="Arial"/>
          <w:sz w:val="24"/>
          <w:szCs w:val="24"/>
        </w:rPr>
        <w:t xml:space="preserve"> algunas pu</w:t>
      </w:r>
      <w:r w:rsidR="00AD464B">
        <w:rPr>
          <w:rFonts w:ascii="Arial" w:hAnsi="Arial" w:cs="Arial"/>
          <w:sz w:val="24"/>
          <w:szCs w:val="24"/>
        </w:rPr>
        <w:t>blicaciones pueden ser anotadas;</w:t>
      </w:r>
      <w:r>
        <w:rPr>
          <w:rFonts w:ascii="Arial" w:hAnsi="Arial" w:cs="Arial"/>
          <w:sz w:val="24"/>
          <w:szCs w:val="24"/>
        </w:rPr>
        <w:t xml:space="preserve"> sin embargo, su número y calidad no </w:t>
      </w:r>
      <w:r w:rsidR="008723ED">
        <w:rPr>
          <w:rFonts w:ascii="Arial" w:hAnsi="Arial" w:cs="Arial"/>
          <w:sz w:val="24"/>
          <w:szCs w:val="24"/>
        </w:rPr>
        <w:t xml:space="preserve">están en </w:t>
      </w:r>
      <w:r>
        <w:rPr>
          <w:rFonts w:ascii="Arial" w:hAnsi="Arial" w:cs="Arial"/>
          <w:sz w:val="24"/>
          <w:szCs w:val="24"/>
        </w:rPr>
        <w:t>las mismas proporciones a los años precedidos y posteriores. Una posible respuesta a esta situación podría estar asociada</w:t>
      </w:r>
      <w:r w:rsidR="00153B00">
        <w:rPr>
          <w:rFonts w:ascii="Arial" w:hAnsi="Arial" w:cs="Arial"/>
          <w:sz w:val="24"/>
          <w:szCs w:val="24"/>
        </w:rPr>
        <w:t xml:space="preserve"> a</w:t>
      </w:r>
      <w:r>
        <w:rPr>
          <w:rFonts w:ascii="Arial" w:hAnsi="Arial" w:cs="Arial"/>
          <w:sz w:val="24"/>
          <w:szCs w:val="24"/>
        </w:rPr>
        <w:t xml:space="preserve"> la</w:t>
      </w:r>
      <w:r w:rsidR="00C51598">
        <w:rPr>
          <w:rFonts w:ascii="Arial" w:hAnsi="Arial" w:cs="Arial"/>
          <w:sz w:val="24"/>
          <w:szCs w:val="24"/>
        </w:rPr>
        <w:t xml:space="preserve"> </w:t>
      </w:r>
      <w:r>
        <w:rPr>
          <w:rFonts w:ascii="Arial" w:hAnsi="Arial" w:cs="Arial"/>
          <w:sz w:val="24"/>
          <w:szCs w:val="24"/>
        </w:rPr>
        <w:t>influencia positiv</w:t>
      </w:r>
      <w:r w:rsidR="005E2489">
        <w:rPr>
          <w:rFonts w:ascii="Arial" w:hAnsi="Arial" w:cs="Arial"/>
          <w:sz w:val="24"/>
          <w:szCs w:val="24"/>
        </w:rPr>
        <w:t>ista</w:t>
      </w:r>
      <w:r>
        <w:rPr>
          <w:rFonts w:ascii="Arial" w:hAnsi="Arial" w:cs="Arial"/>
          <w:sz w:val="24"/>
          <w:szCs w:val="24"/>
        </w:rPr>
        <w:t xml:space="preserve"> de tipo </w:t>
      </w:r>
      <w:proofErr w:type="spellStart"/>
      <w:r>
        <w:rPr>
          <w:rFonts w:ascii="Arial" w:hAnsi="Arial" w:cs="Arial"/>
          <w:sz w:val="24"/>
          <w:szCs w:val="24"/>
        </w:rPr>
        <w:t>lambrosiano</w:t>
      </w:r>
      <w:proofErr w:type="spellEnd"/>
      <w:r>
        <w:rPr>
          <w:rFonts w:ascii="Arial" w:hAnsi="Arial" w:cs="Arial"/>
          <w:sz w:val="24"/>
          <w:szCs w:val="24"/>
        </w:rPr>
        <w:t xml:space="preserve"> cuando la atmosfera académica y de políticas se empezaba a des</w:t>
      </w:r>
      <w:r w:rsidR="00C51598">
        <w:rPr>
          <w:rFonts w:ascii="Arial" w:hAnsi="Arial" w:cs="Arial"/>
          <w:sz w:val="24"/>
          <w:szCs w:val="24"/>
        </w:rPr>
        <w:t>prender de ell</w:t>
      </w:r>
      <w:r>
        <w:rPr>
          <w:rFonts w:ascii="Arial" w:hAnsi="Arial" w:cs="Arial"/>
          <w:sz w:val="24"/>
          <w:szCs w:val="24"/>
        </w:rPr>
        <w:t>a</w:t>
      </w:r>
      <w:r w:rsidR="00181C33">
        <w:rPr>
          <w:rFonts w:ascii="Arial" w:hAnsi="Arial" w:cs="Arial"/>
          <w:sz w:val="24"/>
          <w:szCs w:val="24"/>
        </w:rPr>
        <w:t>. Coincidentemente, es</w:t>
      </w:r>
      <w:r w:rsidR="00C51598">
        <w:rPr>
          <w:rFonts w:ascii="Arial" w:hAnsi="Arial" w:cs="Arial"/>
          <w:sz w:val="24"/>
          <w:szCs w:val="24"/>
        </w:rPr>
        <w:t xml:space="preserve"> una etapa en que los estudios sociales</w:t>
      </w:r>
      <w:r w:rsidR="00F57E0E">
        <w:rPr>
          <w:rFonts w:ascii="Arial" w:hAnsi="Arial" w:cs="Arial"/>
          <w:sz w:val="24"/>
          <w:szCs w:val="24"/>
        </w:rPr>
        <w:t xml:space="preserve"> en general</w:t>
      </w:r>
      <w:r w:rsidR="00C51598">
        <w:rPr>
          <w:rFonts w:ascii="Arial" w:hAnsi="Arial" w:cs="Arial"/>
          <w:sz w:val="24"/>
          <w:szCs w:val="24"/>
        </w:rPr>
        <w:t xml:space="preserve"> también mantienen una exigua presencia</w:t>
      </w:r>
      <w:r w:rsidR="00676F1E">
        <w:rPr>
          <w:rFonts w:ascii="Arial" w:hAnsi="Arial" w:cs="Arial"/>
          <w:sz w:val="24"/>
          <w:szCs w:val="24"/>
        </w:rPr>
        <w:t>.</w:t>
      </w:r>
    </w:p>
    <w:p w14:paraId="3EF8FC32" w14:textId="1600069B" w:rsidR="008157C3" w:rsidRPr="00556965" w:rsidRDefault="00F046C2" w:rsidP="00556965">
      <w:pPr>
        <w:tabs>
          <w:tab w:val="left" w:pos="1920"/>
        </w:tabs>
        <w:spacing w:after="0"/>
        <w:ind w:firstLine="567"/>
        <w:jc w:val="both"/>
        <w:rPr>
          <w:rFonts w:ascii="Arial" w:hAnsi="Arial" w:cs="Arial"/>
          <w:sz w:val="24"/>
          <w:szCs w:val="24"/>
        </w:rPr>
      </w:pPr>
      <w:r>
        <w:rPr>
          <w:rFonts w:ascii="Arial" w:hAnsi="Arial" w:cs="Arial"/>
          <w:sz w:val="24"/>
          <w:szCs w:val="24"/>
        </w:rPr>
        <w:t xml:space="preserve"> </w:t>
      </w:r>
      <w:r w:rsidR="008D031C">
        <w:rPr>
          <w:rFonts w:ascii="Arial" w:hAnsi="Arial" w:cs="Arial"/>
          <w:sz w:val="24"/>
          <w:szCs w:val="24"/>
        </w:rPr>
        <w:t>Sin embargo, pueden mencionarse algunos trabajos</w:t>
      </w:r>
      <w:r w:rsidR="00557AE1">
        <w:rPr>
          <w:rFonts w:ascii="Arial" w:hAnsi="Arial" w:cs="Arial"/>
          <w:sz w:val="24"/>
          <w:szCs w:val="24"/>
        </w:rPr>
        <w:t xml:space="preserve"> que mantienen la discusión</w:t>
      </w:r>
      <w:r w:rsidR="00556965">
        <w:rPr>
          <w:rFonts w:ascii="Arial" w:hAnsi="Arial" w:cs="Arial"/>
          <w:sz w:val="24"/>
          <w:szCs w:val="24"/>
        </w:rPr>
        <w:t xml:space="preserve"> en menor medida </w:t>
      </w:r>
      <w:r w:rsidR="00557AE1">
        <w:rPr>
          <w:rFonts w:ascii="Arial" w:hAnsi="Arial" w:cs="Arial"/>
          <w:sz w:val="24"/>
          <w:szCs w:val="24"/>
        </w:rPr>
        <w:t>el debate del indígena como delincuente. E</w:t>
      </w:r>
      <w:r>
        <w:rPr>
          <w:rFonts w:ascii="Arial" w:hAnsi="Arial" w:cs="Arial"/>
          <w:sz w:val="24"/>
          <w:szCs w:val="24"/>
        </w:rPr>
        <w:t xml:space="preserve">n el curso de los años 40 cabe mencionar a </w:t>
      </w:r>
      <w:r w:rsidR="001D0844">
        <w:rPr>
          <w:rFonts w:ascii="Arial" w:hAnsi="Arial" w:cs="Arial"/>
          <w:sz w:val="24"/>
          <w:szCs w:val="24"/>
          <w:lang w:val="es-ES"/>
        </w:rPr>
        <w:t xml:space="preserve">Medrano </w:t>
      </w:r>
      <w:proofErr w:type="spellStart"/>
      <w:r w:rsidR="001D0844">
        <w:rPr>
          <w:rFonts w:ascii="Arial" w:hAnsi="Arial" w:cs="Arial"/>
          <w:sz w:val="24"/>
          <w:szCs w:val="24"/>
          <w:lang w:val="es-ES"/>
        </w:rPr>
        <w:t>O</w:t>
      </w:r>
      <w:r>
        <w:rPr>
          <w:rFonts w:ascii="Arial" w:hAnsi="Arial" w:cs="Arial"/>
          <w:sz w:val="24"/>
          <w:szCs w:val="24"/>
          <w:lang w:val="es-ES"/>
        </w:rPr>
        <w:t>ssio</w:t>
      </w:r>
      <w:proofErr w:type="spellEnd"/>
      <w:r>
        <w:rPr>
          <w:rFonts w:ascii="Arial" w:hAnsi="Arial" w:cs="Arial"/>
          <w:sz w:val="24"/>
          <w:szCs w:val="24"/>
          <w:lang w:val="es-ES"/>
        </w:rPr>
        <w:t xml:space="preserve"> José con su </w:t>
      </w:r>
      <w:r>
        <w:rPr>
          <w:rFonts w:ascii="Arial" w:hAnsi="Arial" w:cs="Arial"/>
          <w:i/>
          <w:sz w:val="24"/>
          <w:szCs w:val="24"/>
          <w:lang w:val="es-ES"/>
        </w:rPr>
        <w:t>Responsab</w:t>
      </w:r>
      <w:r w:rsidR="001D0844">
        <w:rPr>
          <w:rFonts w:ascii="Arial" w:hAnsi="Arial" w:cs="Arial"/>
          <w:i/>
          <w:sz w:val="24"/>
          <w:szCs w:val="24"/>
          <w:lang w:val="es-ES"/>
        </w:rPr>
        <w:t>ilidad penal de los indígenas,</w:t>
      </w:r>
      <w:r>
        <w:rPr>
          <w:rFonts w:ascii="Arial" w:hAnsi="Arial" w:cs="Arial"/>
          <w:i/>
          <w:sz w:val="24"/>
          <w:szCs w:val="24"/>
          <w:lang w:val="es-ES"/>
        </w:rPr>
        <w:t xml:space="preserve"> potosí</w:t>
      </w:r>
      <w:r w:rsidR="00557AE1">
        <w:rPr>
          <w:rFonts w:ascii="Arial" w:hAnsi="Arial" w:cs="Arial"/>
          <w:sz w:val="24"/>
          <w:szCs w:val="24"/>
          <w:lang w:val="es-ES"/>
        </w:rPr>
        <w:t xml:space="preserve"> (1941), n</w:t>
      </w:r>
      <w:r>
        <w:rPr>
          <w:rFonts w:ascii="Arial" w:hAnsi="Arial" w:cs="Arial"/>
          <w:sz w:val="24"/>
          <w:szCs w:val="24"/>
          <w:lang w:val="es-ES"/>
        </w:rPr>
        <w:t xml:space="preserve">ótese que en este trabajo, desde el mismo título,  se discute la responsabilidad penal de los indígenas </w:t>
      </w:r>
      <w:r w:rsidR="00557AE1">
        <w:rPr>
          <w:rFonts w:ascii="Arial" w:hAnsi="Arial" w:cs="Arial"/>
          <w:sz w:val="24"/>
          <w:szCs w:val="24"/>
          <w:lang w:val="es-ES"/>
        </w:rPr>
        <w:t>a partir</w:t>
      </w:r>
      <w:r>
        <w:rPr>
          <w:rFonts w:ascii="Arial" w:hAnsi="Arial" w:cs="Arial"/>
          <w:sz w:val="24"/>
          <w:szCs w:val="24"/>
          <w:lang w:val="es-ES"/>
        </w:rPr>
        <w:t xml:space="preserve"> </w:t>
      </w:r>
      <w:r w:rsidR="00557AE1">
        <w:rPr>
          <w:rFonts w:ascii="Arial" w:hAnsi="Arial" w:cs="Arial"/>
          <w:sz w:val="24"/>
          <w:szCs w:val="24"/>
          <w:lang w:val="es-ES"/>
        </w:rPr>
        <w:t xml:space="preserve">de </w:t>
      </w:r>
      <w:r>
        <w:rPr>
          <w:rFonts w:ascii="Arial" w:hAnsi="Arial" w:cs="Arial"/>
          <w:sz w:val="24"/>
          <w:szCs w:val="24"/>
          <w:lang w:val="es-ES"/>
        </w:rPr>
        <w:t xml:space="preserve">una mirada legalista. </w:t>
      </w:r>
      <w:r w:rsidR="005F154B">
        <w:rPr>
          <w:rFonts w:ascii="Arial" w:hAnsi="Arial" w:cs="Arial"/>
          <w:sz w:val="24"/>
          <w:szCs w:val="24"/>
          <w:lang w:val="es-ES"/>
        </w:rPr>
        <w:t>Mientras que los años</w:t>
      </w:r>
      <w:r w:rsidR="005F154B">
        <w:rPr>
          <w:rFonts w:ascii="Arial" w:hAnsi="Arial" w:cs="Arial"/>
          <w:sz w:val="24"/>
          <w:szCs w:val="24"/>
        </w:rPr>
        <w:t xml:space="preserve"> </w:t>
      </w:r>
      <w:r>
        <w:rPr>
          <w:rFonts w:ascii="Arial" w:hAnsi="Arial" w:cs="Arial"/>
          <w:sz w:val="24"/>
          <w:szCs w:val="24"/>
        </w:rPr>
        <w:t xml:space="preserve">50 marcan el punto de inicio de grandes transformaciones urbanas en el Perú, ciertamente </w:t>
      </w:r>
      <w:r w:rsidRPr="008F3BA2">
        <w:rPr>
          <w:rFonts w:ascii="Arial" w:hAnsi="Arial" w:cs="Arial"/>
          <w:sz w:val="24"/>
          <w:szCs w:val="24"/>
        </w:rPr>
        <w:t xml:space="preserve">no coinciden con importantes contribuciones, pero sí </w:t>
      </w:r>
      <w:r w:rsidR="008723ED" w:rsidRPr="008F3BA2">
        <w:rPr>
          <w:rFonts w:ascii="Arial" w:hAnsi="Arial" w:cs="Arial"/>
          <w:sz w:val="24"/>
          <w:szCs w:val="24"/>
        </w:rPr>
        <w:t xml:space="preserve">se </w:t>
      </w:r>
      <w:r w:rsidRPr="008F3BA2">
        <w:rPr>
          <w:rFonts w:ascii="Arial" w:hAnsi="Arial" w:cs="Arial"/>
          <w:sz w:val="24"/>
          <w:szCs w:val="24"/>
        </w:rPr>
        <w:t xml:space="preserve">generan </w:t>
      </w:r>
      <w:r w:rsidR="008723ED" w:rsidRPr="008F3BA2">
        <w:rPr>
          <w:rFonts w:ascii="Arial" w:hAnsi="Arial" w:cs="Arial"/>
          <w:sz w:val="24"/>
          <w:szCs w:val="24"/>
        </w:rPr>
        <w:t xml:space="preserve">la </w:t>
      </w:r>
      <w:r w:rsidRPr="008F3BA2">
        <w:rPr>
          <w:rFonts w:ascii="Arial" w:hAnsi="Arial" w:cs="Arial"/>
          <w:sz w:val="24"/>
          <w:szCs w:val="24"/>
        </w:rPr>
        <w:t>aprobación de la</w:t>
      </w:r>
      <w:r w:rsidR="00557AE1">
        <w:rPr>
          <w:rFonts w:ascii="Arial" w:hAnsi="Arial" w:cs="Arial"/>
          <w:sz w:val="24"/>
          <w:szCs w:val="24"/>
        </w:rPr>
        <w:t xml:space="preserve"> tipificación de delitos en el Código P</w:t>
      </w:r>
      <w:r w:rsidRPr="008F3BA2">
        <w:rPr>
          <w:rFonts w:ascii="Arial" w:hAnsi="Arial" w:cs="Arial"/>
          <w:sz w:val="24"/>
          <w:szCs w:val="24"/>
        </w:rPr>
        <w:t xml:space="preserve">enal. </w:t>
      </w:r>
      <w:r w:rsidR="00556965" w:rsidRPr="008F3BA2">
        <w:rPr>
          <w:rFonts w:ascii="Arial" w:hAnsi="Arial" w:cs="Arial"/>
          <w:sz w:val="24"/>
          <w:szCs w:val="24"/>
          <w:lang w:val="es-ES"/>
        </w:rPr>
        <w:t>En</w:t>
      </w:r>
      <w:r w:rsidR="00556965">
        <w:rPr>
          <w:rFonts w:ascii="Arial" w:hAnsi="Arial" w:cs="Arial"/>
          <w:sz w:val="24"/>
          <w:szCs w:val="24"/>
          <w:lang w:val="es-ES"/>
        </w:rPr>
        <w:t xml:space="preserve"> este contexto, asienten dos </w:t>
      </w:r>
      <w:r w:rsidR="0059077B">
        <w:rPr>
          <w:rFonts w:ascii="Arial" w:hAnsi="Arial" w:cs="Arial"/>
          <w:sz w:val="24"/>
          <w:szCs w:val="24"/>
          <w:lang w:val="es-ES"/>
        </w:rPr>
        <w:t>situaciones</w:t>
      </w:r>
      <w:r w:rsidR="00556965">
        <w:rPr>
          <w:rFonts w:ascii="Arial" w:hAnsi="Arial" w:cs="Arial"/>
          <w:sz w:val="24"/>
          <w:szCs w:val="24"/>
          <w:lang w:val="es-ES"/>
        </w:rPr>
        <w:t>, por un lado el surgimiento de nuevas actividades que atentan el orden e integración</w:t>
      </w:r>
      <w:r w:rsidR="008F3BA2">
        <w:rPr>
          <w:rFonts w:ascii="Arial" w:hAnsi="Arial" w:cs="Arial"/>
          <w:sz w:val="24"/>
          <w:szCs w:val="24"/>
          <w:lang w:val="es-ES"/>
        </w:rPr>
        <w:t xml:space="preserve">, y por otro, la implementación de reformas en la legislación penal con el fin de </w:t>
      </w:r>
      <w:r w:rsidR="00556965">
        <w:rPr>
          <w:rFonts w:ascii="Arial" w:hAnsi="Arial" w:cs="Arial"/>
          <w:sz w:val="24"/>
          <w:szCs w:val="24"/>
          <w:lang w:val="es-ES"/>
        </w:rPr>
        <w:t>tipificar estas actividades definidas como delitos</w:t>
      </w:r>
      <w:r w:rsidR="00557AE1">
        <w:rPr>
          <w:rFonts w:ascii="Arial" w:hAnsi="Arial" w:cs="Arial"/>
          <w:sz w:val="24"/>
          <w:szCs w:val="24"/>
          <w:lang w:val="es-ES"/>
        </w:rPr>
        <w:t>,  aparecen fenómenos</w:t>
      </w:r>
      <w:r w:rsidR="008F3BA2">
        <w:rPr>
          <w:rFonts w:ascii="Arial" w:hAnsi="Arial" w:cs="Arial"/>
          <w:sz w:val="24"/>
          <w:szCs w:val="24"/>
          <w:lang w:val="es-ES"/>
        </w:rPr>
        <w:t xml:space="preserve"> como el tráfico ilícito de drogas, el terrorismo, la adulteración, acaparamiento de productos de primera necesidad, y sujetos como </w:t>
      </w:r>
      <w:proofErr w:type="spellStart"/>
      <w:r w:rsidR="008F3BA2">
        <w:rPr>
          <w:rFonts w:ascii="Arial" w:hAnsi="Arial" w:cs="Arial"/>
          <w:sz w:val="24"/>
          <w:szCs w:val="24"/>
          <w:lang w:val="es-ES"/>
        </w:rPr>
        <w:t>Tatán</w:t>
      </w:r>
      <w:proofErr w:type="spellEnd"/>
      <w:r w:rsidR="008F3BA2">
        <w:rPr>
          <w:rFonts w:ascii="Arial" w:hAnsi="Arial" w:cs="Arial"/>
          <w:sz w:val="24"/>
          <w:szCs w:val="24"/>
          <w:lang w:val="es-ES"/>
        </w:rPr>
        <w:t xml:space="preserve">. </w:t>
      </w:r>
      <w:r>
        <w:rPr>
          <w:rFonts w:ascii="Arial" w:hAnsi="Arial" w:cs="Arial"/>
          <w:sz w:val="24"/>
          <w:szCs w:val="24"/>
        </w:rPr>
        <w:t>Así pues</w:t>
      </w:r>
      <w:r w:rsidR="00A3463D">
        <w:rPr>
          <w:rFonts w:ascii="Arial" w:hAnsi="Arial" w:cs="Arial"/>
          <w:sz w:val="24"/>
          <w:szCs w:val="24"/>
        </w:rPr>
        <w:t>,</w:t>
      </w:r>
      <w:r>
        <w:rPr>
          <w:rFonts w:ascii="Arial" w:hAnsi="Arial" w:cs="Arial"/>
          <w:sz w:val="24"/>
          <w:szCs w:val="24"/>
        </w:rPr>
        <w:t xml:space="preserve"> </w:t>
      </w:r>
      <w:r>
        <w:rPr>
          <w:rFonts w:ascii="Arial" w:hAnsi="Arial" w:cs="Arial"/>
          <w:sz w:val="24"/>
          <w:szCs w:val="24"/>
          <w:lang w:val="es-ES"/>
        </w:rPr>
        <w:t>el acelerado proceso</w:t>
      </w:r>
      <w:r w:rsidR="00DB5162">
        <w:rPr>
          <w:rFonts w:ascii="Arial" w:hAnsi="Arial" w:cs="Arial"/>
          <w:sz w:val="24"/>
          <w:szCs w:val="24"/>
          <w:lang w:val="es-ES"/>
        </w:rPr>
        <w:t>s</w:t>
      </w:r>
      <w:r>
        <w:rPr>
          <w:rFonts w:ascii="Arial" w:hAnsi="Arial" w:cs="Arial"/>
          <w:sz w:val="24"/>
          <w:szCs w:val="24"/>
          <w:lang w:val="es-ES"/>
        </w:rPr>
        <w:t xml:space="preserve"> de urbanización desordenado, permitió cons</w:t>
      </w:r>
      <w:r w:rsidR="00020010">
        <w:rPr>
          <w:rFonts w:ascii="Arial" w:hAnsi="Arial" w:cs="Arial"/>
          <w:sz w:val="24"/>
          <w:szCs w:val="24"/>
          <w:lang w:val="es-ES"/>
        </w:rPr>
        <w:t>truir nuevas formas económicas,</w:t>
      </w:r>
      <w:r>
        <w:rPr>
          <w:rFonts w:ascii="Arial" w:hAnsi="Arial" w:cs="Arial"/>
          <w:sz w:val="24"/>
          <w:szCs w:val="24"/>
          <w:lang w:val="es-ES"/>
        </w:rPr>
        <w:t xml:space="preserve"> sociales</w:t>
      </w:r>
      <w:r w:rsidR="00020010">
        <w:rPr>
          <w:rFonts w:ascii="Arial" w:hAnsi="Arial" w:cs="Arial"/>
          <w:sz w:val="24"/>
          <w:szCs w:val="24"/>
          <w:lang w:val="es-ES"/>
        </w:rPr>
        <w:t xml:space="preserve"> y también delictivas</w:t>
      </w:r>
      <w:r w:rsidR="00557AE1">
        <w:rPr>
          <w:rFonts w:ascii="Arial" w:hAnsi="Arial" w:cs="Arial"/>
          <w:sz w:val="24"/>
          <w:szCs w:val="24"/>
          <w:lang w:val="es-ES"/>
        </w:rPr>
        <w:t>.</w:t>
      </w:r>
      <w:r>
        <w:rPr>
          <w:rFonts w:ascii="Arial" w:hAnsi="Arial" w:cs="Arial"/>
          <w:sz w:val="24"/>
        </w:rPr>
        <w:t xml:space="preserve"> </w:t>
      </w:r>
    </w:p>
    <w:p w14:paraId="70EFE234" w14:textId="70AF88D9" w:rsidR="005F154B" w:rsidRDefault="005F154B" w:rsidP="00AE730E">
      <w:pPr>
        <w:tabs>
          <w:tab w:val="left" w:pos="1920"/>
        </w:tabs>
        <w:spacing w:after="0"/>
        <w:ind w:firstLine="567"/>
        <w:jc w:val="both"/>
        <w:rPr>
          <w:rFonts w:ascii="Arial" w:hAnsi="Arial" w:cs="Arial"/>
          <w:sz w:val="24"/>
          <w:szCs w:val="24"/>
        </w:rPr>
      </w:pPr>
      <w:r>
        <w:rPr>
          <w:rFonts w:ascii="Arial" w:hAnsi="Arial" w:cs="Arial"/>
          <w:sz w:val="24"/>
          <w:szCs w:val="24"/>
        </w:rPr>
        <w:t>Para fines de los años 50, se propician cambios en el abordaje del delit</w:t>
      </w:r>
      <w:r w:rsidR="00920FB7">
        <w:rPr>
          <w:rFonts w:ascii="Arial" w:hAnsi="Arial" w:cs="Arial"/>
          <w:sz w:val="24"/>
          <w:szCs w:val="24"/>
        </w:rPr>
        <w:t>o, los cuales cobrarán más fuerza a fines de los 60.</w:t>
      </w:r>
      <w:r>
        <w:rPr>
          <w:rFonts w:ascii="Arial" w:hAnsi="Arial" w:cs="Arial"/>
          <w:sz w:val="24"/>
          <w:szCs w:val="24"/>
        </w:rPr>
        <w:t xml:space="preserve"> </w:t>
      </w:r>
      <w:r>
        <w:rPr>
          <w:rFonts w:ascii="Arial" w:hAnsi="Arial" w:cs="Arial"/>
          <w:sz w:val="24"/>
          <w:szCs w:val="24"/>
          <w:lang w:val="es-ES"/>
        </w:rPr>
        <w:t xml:space="preserve">El primer plan de estudios de sociología  de la Universidad Nacional Mayor de San Marcos de  1959 tuvo entre </w:t>
      </w:r>
      <w:r w:rsidR="00420F5D">
        <w:rPr>
          <w:rFonts w:ascii="Arial" w:hAnsi="Arial" w:cs="Arial"/>
          <w:sz w:val="24"/>
          <w:szCs w:val="24"/>
          <w:lang w:val="es-ES"/>
        </w:rPr>
        <w:lastRenderedPageBreak/>
        <w:t>uno de sus cursos</w:t>
      </w:r>
      <w:r>
        <w:rPr>
          <w:rFonts w:ascii="Arial" w:hAnsi="Arial" w:cs="Arial"/>
          <w:sz w:val="24"/>
          <w:szCs w:val="24"/>
          <w:lang w:val="es-ES"/>
        </w:rPr>
        <w:t xml:space="preserve"> la criminolo</w:t>
      </w:r>
      <w:r w:rsidR="00420F5D">
        <w:rPr>
          <w:rFonts w:ascii="Arial" w:hAnsi="Arial" w:cs="Arial"/>
          <w:sz w:val="24"/>
          <w:szCs w:val="24"/>
          <w:lang w:val="es-ES"/>
        </w:rPr>
        <w:t>gía, s</w:t>
      </w:r>
      <w:r>
        <w:rPr>
          <w:rFonts w:ascii="Arial" w:hAnsi="Arial" w:cs="Arial"/>
          <w:sz w:val="24"/>
          <w:szCs w:val="24"/>
          <w:lang w:val="es-ES"/>
        </w:rPr>
        <w:t xml:space="preserve">e trataba de un curso no dedicado al </w:t>
      </w:r>
      <w:r>
        <w:rPr>
          <w:rFonts w:ascii="Arial" w:hAnsi="Arial" w:cs="Arial"/>
          <w:i/>
          <w:sz w:val="24"/>
          <w:szCs w:val="24"/>
          <w:lang w:val="es-ES"/>
        </w:rPr>
        <w:t>delincuente nato</w:t>
      </w:r>
      <w:r>
        <w:rPr>
          <w:rFonts w:ascii="Arial" w:hAnsi="Arial" w:cs="Arial"/>
          <w:sz w:val="24"/>
          <w:szCs w:val="24"/>
          <w:lang w:val="es-ES"/>
        </w:rPr>
        <w:t xml:space="preserve"> de Lombroso, sino a los sujetos </w:t>
      </w:r>
      <w:r>
        <w:rPr>
          <w:rFonts w:ascii="Arial" w:hAnsi="Arial" w:cs="Arial"/>
          <w:i/>
          <w:sz w:val="24"/>
          <w:szCs w:val="24"/>
          <w:lang w:val="es-ES"/>
        </w:rPr>
        <w:t xml:space="preserve">desviados </w:t>
      </w:r>
      <w:r>
        <w:rPr>
          <w:rFonts w:ascii="Arial" w:hAnsi="Arial" w:cs="Arial"/>
          <w:sz w:val="24"/>
          <w:szCs w:val="24"/>
          <w:lang w:val="es-ES"/>
        </w:rPr>
        <w:t xml:space="preserve">del funcionalismo. Ismodes Cairo realiza para inicios de los años 60 una investigación dedicada a la prostitución en Lima desde el funcionalismo </w:t>
      </w:r>
      <w:proofErr w:type="spellStart"/>
      <w:r>
        <w:rPr>
          <w:rFonts w:ascii="Arial" w:hAnsi="Arial" w:cs="Arial"/>
          <w:sz w:val="24"/>
          <w:szCs w:val="24"/>
          <w:lang w:val="es-ES"/>
        </w:rPr>
        <w:t>parsoniano</w:t>
      </w:r>
      <w:proofErr w:type="spellEnd"/>
      <w:r>
        <w:rPr>
          <w:rFonts w:ascii="Arial" w:hAnsi="Arial" w:cs="Arial"/>
          <w:sz w:val="24"/>
          <w:szCs w:val="24"/>
          <w:lang w:val="es-ES"/>
        </w:rPr>
        <w:t xml:space="preserve">, se trata de un trabajo que se dedica claramente a sujetos </w:t>
      </w:r>
      <w:r>
        <w:rPr>
          <w:rFonts w:ascii="Arial" w:hAnsi="Arial" w:cs="Arial"/>
          <w:i/>
          <w:sz w:val="24"/>
          <w:szCs w:val="24"/>
          <w:lang w:val="es-ES"/>
        </w:rPr>
        <w:t xml:space="preserve">desviados </w:t>
      </w:r>
      <w:r>
        <w:rPr>
          <w:rFonts w:ascii="Arial" w:hAnsi="Arial" w:cs="Arial"/>
          <w:sz w:val="24"/>
          <w:szCs w:val="24"/>
          <w:lang w:val="es-ES"/>
        </w:rPr>
        <w:t xml:space="preserve">que perturban la integración, ya no del indio ni bandolero sino del </w:t>
      </w:r>
      <w:r>
        <w:rPr>
          <w:rFonts w:ascii="Arial" w:hAnsi="Arial" w:cs="Arial"/>
          <w:i/>
          <w:sz w:val="24"/>
          <w:szCs w:val="24"/>
          <w:lang w:val="es-ES"/>
        </w:rPr>
        <w:t>urbano marginal</w:t>
      </w:r>
      <w:r>
        <w:rPr>
          <w:rFonts w:ascii="Arial" w:hAnsi="Arial" w:cs="Arial"/>
          <w:sz w:val="24"/>
          <w:szCs w:val="24"/>
          <w:lang w:val="es-ES"/>
        </w:rPr>
        <w:t xml:space="preserve">. En 1967 se publica en castellano, </w:t>
      </w:r>
      <w:r>
        <w:rPr>
          <w:rFonts w:ascii="Arial" w:hAnsi="Arial" w:cs="Arial"/>
          <w:i/>
          <w:sz w:val="24"/>
          <w:szCs w:val="24"/>
          <w:lang w:val="es-ES"/>
        </w:rPr>
        <w:t>La Parada. Un estudio de asimilación</w:t>
      </w:r>
      <w:r>
        <w:rPr>
          <w:rFonts w:ascii="Arial" w:hAnsi="Arial" w:cs="Arial"/>
          <w:sz w:val="24"/>
          <w:szCs w:val="24"/>
          <w:lang w:val="es-ES"/>
        </w:rPr>
        <w:t xml:space="preserve"> de Richard </w:t>
      </w:r>
      <w:proofErr w:type="spellStart"/>
      <w:r>
        <w:rPr>
          <w:rFonts w:ascii="Arial" w:hAnsi="Arial" w:cs="Arial"/>
          <w:sz w:val="24"/>
          <w:szCs w:val="24"/>
          <w:lang w:val="es-ES"/>
        </w:rPr>
        <w:t>Pach</w:t>
      </w:r>
      <w:proofErr w:type="spellEnd"/>
      <w:r>
        <w:rPr>
          <w:rFonts w:ascii="Arial" w:hAnsi="Arial" w:cs="Arial"/>
          <w:sz w:val="24"/>
          <w:szCs w:val="24"/>
          <w:lang w:val="es-ES"/>
        </w:rPr>
        <w:t xml:space="preserve">, trabajo que desde la antropología estudia los tugurios como espacios de cultura, asociando el proceso de </w:t>
      </w:r>
      <w:proofErr w:type="spellStart"/>
      <w:r>
        <w:rPr>
          <w:rFonts w:ascii="Arial" w:hAnsi="Arial" w:cs="Arial"/>
          <w:sz w:val="24"/>
          <w:szCs w:val="24"/>
          <w:lang w:val="es-ES"/>
        </w:rPr>
        <w:t>acriollamiento</w:t>
      </w:r>
      <w:proofErr w:type="spellEnd"/>
      <w:r>
        <w:rPr>
          <w:rFonts w:ascii="Arial" w:hAnsi="Arial" w:cs="Arial"/>
          <w:sz w:val="24"/>
          <w:szCs w:val="24"/>
          <w:lang w:val="es-ES"/>
        </w:rPr>
        <w:t xml:space="preserve"> y espacios dedicados al “hampa de Lima”. </w:t>
      </w:r>
      <w:r>
        <w:rPr>
          <w:rFonts w:ascii="Arial" w:hAnsi="Arial" w:cs="Arial"/>
          <w:sz w:val="24"/>
          <w:szCs w:val="24"/>
        </w:rPr>
        <w:t xml:space="preserve">En la misma universidad, en 1968 se inaugura la revista </w:t>
      </w:r>
      <w:r w:rsidRPr="0093542F">
        <w:rPr>
          <w:rFonts w:ascii="Arial" w:hAnsi="Arial" w:cs="Arial"/>
          <w:i/>
          <w:iCs/>
          <w:sz w:val="24"/>
          <w:szCs w:val="24"/>
        </w:rPr>
        <w:t>Criminología y ciencia penitenciari</w:t>
      </w:r>
      <w:r w:rsidRPr="0093542F">
        <w:rPr>
          <w:rFonts w:ascii="Arial" w:hAnsi="Arial" w:cs="Arial"/>
          <w:i/>
          <w:sz w:val="24"/>
          <w:szCs w:val="24"/>
        </w:rPr>
        <w:t>a</w:t>
      </w:r>
      <w:r>
        <w:rPr>
          <w:rFonts w:ascii="Arial" w:hAnsi="Arial" w:cs="Arial"/>
          <w:sz w:val="24"/>
          <w:szCs w:val="24"/>
        </w:rPr>
        <w:t xml:space="preserve"> a cargo de </w:t>
      </w:r>
      <w:proofErr w:type="spellStart"/>
      <w:r>
        <w:rPr>
          <w:rFonts w:ascii="Arial" w:hAnsi="Arial" w:cs="Arial"/>
          <w:sz w:val="24"/>
          <w:szCs w:val="24"/>
        </w:rPr>
        <w:t>Mimbela</w:t>
      </w:r>
      <w:proofErr w:type="spellEnd"/>
      <w:r>
        <w:rPr>
          <w:rFonts w:ascii="Arial" w:hAnsi="Arial" w:cs="Arial"/>
          <w:sz w:val="24"/>
          <w:szCs w:val="24"/>
        </w:rPr>
        <w:t xml:space="preserve"> de los Santos. L</w:t>
      </w:r>
      <w:r>
        <w:rPr>
          <w:rFonts w:ascii="Arial" w:hAnsi="Arial" w:cs="Arial"/>
          <w:sz w:val="24"/>
          <w:szCs w:val="24"/>
          <w:lang w:val="es-ES"/>
        </w:rPr>
        <w:t>a criminalización de los indígenas</w:t>
      </w:r>
      <w:r w:rsidR="00557AE1">
        <w:rPr>
          <w:rFonts w:ascii="Arial" w:hAnsi="Arial" w:cs="Arial"/>
          <w:sz w:val="24"/>
          <w:szCs w:val="24"/>
          <w:lang w:val="es-ES"/>
        </w:rPr>
        <w:t xml:space="preserve"> de los Andes</w:t>
      </w:r>
      <w:r>
        <w:rPr>
          <w:rFonts w:ascii="Arial" w:hAnsi="Arial" w:cs="Arial"/>
          <w:sz w:val="24"/>
          <w:szCs w:val="24"/>
          <w:lang w:val="es-ES"/>
        </w:rPr>
        <w:t xml:space="preserve"> se había </w:t>
      </w:r>
      <w:r w:rsidR="00EA05A2">
        <w:rPr>
          <w:rFonts w:ascii="Arial" w:hAnsi="Arial" w:cs="Arial"/>
          <w:sz w:val="24"/>
          <w:szCs w:val="24"/>
          <w:lang w:val="es-ES"/>
        </w:rPr>
        <w:t>desplazado</w:t>
      </w:r>
      <w:r>
        <w:rPr>
          <w:rFonts w:ascii="Arial" w:hAnsi="Arial" w:cs="Arial"/>
          <w:sz w:val="24"/>
          <w:szCs w:val="24"/>
          <w:lang w:val="es-ES"/>
        </w:rPr>
        <w:t xml:space="preserve"> hacia otras formas</w:t>
      </w:r>
      <w:r w:rsidR="00EA05A2">
        <w:rPr>
          <w:rFonts w:ascii="Arial" w:hAnsi="Arial" w:cs="Arial"/>
          <w:sz w:val="24"/>
          <w:szCs w:val="24"/>
          <w:lang w:val="es-ES"/>
        </w:rPr>
        <w:t>, entre ellas la aparición de las barriadas en nuevos espacios de concentración delictual. En el fondo se trataba de un giro espacial pero igual perturbaba</w:t>
      </w:r>
      <w:r>
        <w:rPr>
          <w:rFonts w:ascii="Arial" w:hAnsi="Arial" w:cs="Arial"/>
          <w:sz w:val="24"/>
          <w:szCs w:val="24"/>
          <w:lang w:val="es-ES"/>
        </w:rPr>
        <w:t xml:space="preserve"> la integración. </w:t>
      </w:r>
    </w:p>
    <w:p w14:paraId="6EB8A74D" w14:textId="163D5F6D" w:rsidR="00BD2685" w:rsidRPr="00BD2685" w:rsidRDefault="00810088" w:rsidP="00AE730E">
      <w:pPr>
        <w:tabs>
          <w:tab w:val="left" w:pos="1920"/>
        </w:tabs>
        <w:spacing w:after="0"/>
        <w:ind w:firstLine="567"/>
        <w:jc w:val="both"/>
        <w:rPr>
          <w:rFonts w:ascii="Arial" w:hAnsi="Arial" w:cs="Arial"/>
          <w:sz w:val="24"/>
          <w:szCs w:val="24"/>
        </w:rPr>
      </w:pPr>
      <w:r w:rsidRPr="00EA05A2">
        <w:rPr>
          <w:rFonts w:ascii="Arial" w:hAnsi="Arial" w:cs="Arial"/>
          <w:sz w:val="24"/>
          <w:szCs w:val="24"/>
          <w:lang w:val="es-MX"/>
        </w:rPr>
        <w:t>Ser</w:t>
      </w:r>
      <w:r w:rsidR="00EA05A2">
        <w:rPr>
          <w:rFonts w:ascii="Arial" w:hAnsi="Arial" w:cs="Arial"/>
          <w:sz w:val="24"/>
          <w:szCs w:val="24"/>
          <w:lang w:val="es-MX"/>
        </w:rPr>
        <w:t xml:space="preserve">á recién a fines de los años 60 que empiezan a abrirse la temática de los estudios del delito. </w:t>
      </w:r>
      <w:r w:rsidR="00BD2685">
        <w:rPr>
          <w:rFonts w:ascii="Arial" w:hAnsi="Arial" w:cs="Arial"/>
          <w:sz w:val="24"/>
          <w:szCs w:val="24"/>
          <w:lang w:val="es-MX"/>
        </w:rPr>
        <w:t xml:space="preserve">Entre el estudio que más bibliografía puede encontrarse está el  tema </w:t>
      </w:r>
      <w:r w:rsidR="00A54A69">
        <w:rPr>
          <w:rFonts w:ascii="Arial" w:hAnsi="Arial" w:cs="Arial"/>
          <w:sz w:val="24"/>
          <w:szCs w:val="24"/>
          <w:lang w:val="es-MX"/>
        </w:rPr>
        <w:t>del bandolerismo. Al respecto, l</w:t>
      </w:r>
      <w:r w:rsidR="00BD2685">
        <w:rPr>
          <w:rFonts w:ascii="Arial" w:hAnsi="Arial" w:cs="Arial"/>
          <w:sz w:val="24"/>
          <w:szCs w:val="24"/>
          <w:lang w:val="es-MX"/>
        </w:rPr>
        <w:t xml:space="preserve">os pioneros trabajos de </w:t>
      </w:r>
      <w:r w:rsidR="00BD2685" w:rsidRPr="00EA05A2">
        <w:rPr>
          <w:rFonts w:ascii="Arial" w:hAnsi="Arial" w:cs="Arial"/>
          <w:sz w:val="24"/>
          <w:szCs w:val="24"/>
        </w:rPr>
        <w:t xml:space="preserve">Enrique López Albújar con su texto </w:t>
      </w:r>
      <w:r w:rsidR="00BD2685" w:rsidRPr="00EA05A2">
        <w:rPr>
          <w:rFonts w:ascii="Arial" w:hAnsi="Arial" w:cs="Arial"/>
          <w:i/>
          <w:sz w:val="24"/>
          <w:szCs w:val="24"/>
        </w:rPr>
        <w:t>Los caballeros del delito</w:t>
      </w:r>
      <w:r w:rsidR="00BD2685" w:rsidRPr="00EA05A2">
        <w:rPr>
          <w:rFonts w:ascii="Arial" w:hAnsi="Arial" w:cs="Arial"/>
          <w:sz w:val="24"/>
          <w:szCs w:val="24"/>
        </w:rPr>
        <w:t xml:space="preserve"> (1936) y José Varallanos con </w:t>
      </w:r>
      <w:r w:rsidR="00BD2685" w:rsidRPr="00EA05A2">
        <w:rPr>
          <w:rFonts w:ascii="Arial" w:hAnsi="Arial" w:cs="Arial"/>
          <w:i/>
          <w:sz w:val="24"/>
          <w:szCs w:val="24"/>
        </w:rPr>
        <w:t>Bandoleros en el Perú: ensayos</w:t>
      </w:r>
      <w:r w:rsidR="00BD2685">
        <w:rPr>
          <w:rFonts w:ascii="Arial" w:hAnsi="Arial" w:cs="Arial"/>
          <w:sz w:val="24"/>
          <w:szCs w:val="24"/>
        </w:rPr>
        <w:t xml:space="preserve"> (1937) marcan un punto de partida que será retomado en el tercer momento. </w:t>
      </w:r>
    </w:p>
    <w:p w14:paraId="5209D1D6" w14:textId="77777777" w:rsidR="00A77799" w:rsidRPr="00A77799" w:rsidRDefault="00A77799" w:rsidP="00A77799">
      <w:pPr>
        <w:tabs>
          <w:tab w:val="left" w:pos="1920"/>
        </w:tabs>
        <w:spacing w:after="0" w:line="360" w:lineRule="auto"/>
        <w:ind w:firstLine="567"/>
        <w:jc w:val="both"/>
        <w:rPr>
          <w:rFonts w:ascii="Arial" w:hAnsi="Arial" w:cs="Arial"/>
          <w:sz w:val="24"/>
          <w:szCs w:val="24"/>
        </w:rPr>
      </w:pPr>
    </w:p>
    <w:p w14:paraId="28725358" w14:textId="394B8ECC" w:rsidR="002B06DB" w:rsidRDefault="00EB6C83">
      <w:pPr>
        <w:tabs>
          <w:tab w:val="left" w:pos="1920"/>
        </w:tabs>
        <w:spacing w:line="360" w:lineRule="auto"/>
        <w:jc w:val="both"/>
        <w:rPr>
          <w:rFonts w:ascii="Arial" w:hAnsi="Arial" w:cs="Arial"/>
          <w:b/>
          <w:sz w:val="24"/>
          <w:szCs w:val="24"/>
        </w:rPr>
      </w:pPr>
      <w:r>
        <w:rPr>
          <w:rFonts w:ascii="Arial" w:hAnsi="Arial" w:cs="Arial"/>
          <w:b/>
          <w:sz w:val="24"/>
          <w:szCs w:val="24"/>
        </w:rPr>
        <w:t>3.</w:t>
      </w:r>
      <w:r w:rsidR="00F046C2">
        <w:rPr>
          <w:rFonts w:ascii="Arial" w:hAnsi="Arial" w:cs="Arial"/>
          <w:b/>
          <w:sz w:val="24"/>
          <w:szCs w:val="24"/>
        </w:rPr>
        <w:t xml:space="preserve"> </w:t>
      </w:r>
      <w:r w:rsidR="006C302C">
        <w:rPr>
          <w:rFonts w:ascii="Arial" w:hAnsi="Arial" w:cs="Arial"/>
          <w:b/>
          <w:sz w:val="24"/>
          <w:szCs w:val="24"/>
          <w:lang w:val="es-MX"/>
        </w:rPr>
        <w:t>E</w:t>
      </w:r>
      <w:r w:rsidR="00F046C2">
        <w:rPr>
          <w:rFonts w:ascii="Arial" w:hAnsi="Arial" w:cs="Arial"/>
          <w:b/>
          <w:sz w:val="24"/>
          <w:szCs w:val="24"/>
          <w:lang w:val="es-MX"/>
        </w:rPr>
        <w:t xml:space="preserve">mergencia de los estudios </w:t>
      </w:r>
      <w:r w:rsidR="006C302C">
        <w:rPr>
          <w:rFonts w:ascii="Arial" w:hAnsi="Arial" w:cs="Arial"/>
          <w:b/>
          <w:sz w:val="24"/>
          <w:szCs w:val="24"/>
          <w:lang w:val="es-MX"/>
        </w:rPr>
        <w:t xml:space="preserve">críticos </w:t>
      </w:r>
      <w:r w:rsidR="00F046C2">
        <w:rPr>
          <w:rFonts w:ascii="Arial" w:hAnsi="Arial" w:cs="Arial"/>
          <w:b/>
          <w:sz w:val="24"/>
          <w:szCs w:val="24"/>
          <w:lang w:val="es-MX"/>
        </w:rPr>
        <w:t xml:space="preserve">de </w:t>
      </w:r>
      <w:r w:rsidR="00362704">
        <w:rPr>
          <w:rFonts w:ascii="Arial" w:hAnsi="Arial" w:cs="Arial"/>
          <w:b/>
          <w:sz w:val="24"/>
          <w:szCs w:val="24"/>
          <w:lang w:val="es-MX"/>
        </w:rPr>
        <w:t>la delincuencia</w:t>
      </w:r>
      <w:r w:rsidR="002B06DB">
        <w:rPr>
          <w:rFonts w:ascii="Arial" w:hAnsi="Arial" w:cs="Arial"/>
          <w:b/>
          <w:sz w:val="24"/>
          <w:szCs w:val="24"/>
          <w:lang w:val="es-MX"/>
        </w:rPr>
        <w:t xml:space="preserve"> (fines de los 60 e inicios de los 90)</w:t>
      </w:r>
      <w:r w:rsidR="00F046C2">
        <w:rPr>
          <w:rFonts w:ascii="Arial" w:hAnsi="Arial" w:cs="Arial"/>
          <w:b/>
          <w:sz w:val="24"/>
          <w:szCs w:val="24"/>
        </w:rPr>
        <w:t xml:space="preserve"> </w:t>
      </w:r>
    </w:p>
    <w:p w14:paraId="5A08B090" w14:textId="7FB0EAEE" w:rsidR="00A4754A" w:rsidRDefault="00F046C2" w:rsidP="00AE730E">
      <w:pPr>
        <w:tabs>
          <w:tab w:val="left" w:pos="1920"/>
        </w:tabs>
        <w:spacing w:after="0"/>
        <w:jc w:val="both"/>
        <w:rPr>
          <w:rFonts w:ascii="Arial" w:hAnsi="Arial" w:cs="Arial"/>
          <w:b/>
          <w:sz w:val="24"/>
          <w:szCs w:val="24"/>
        </w:rPr>
      </w:pPr>
      <w:r>
        <w:rPr>
          <w:rFonts w:ascii="Arial" w:hAnsi="Arial" w:cs="Arial"/>
          <w:sz w:val="24"/>
          <w:szCs w:val="24"/>
        </w:rPr>
        <w:t>A diferencia de la etapa anterior, los fines de los años 60 marcaran un momento</w:t>
      </w:r>
      <w:r w:rsidR="003762BF">
        <w:rPr>
          <w:rFonts w:ascii="Arial" w:hAnsi="Arial" w:cs="Arial"/>
          <w:sz w:val="24"/>
          <w:szCs w:val="24"/>
        </w:rPr>
        <w:t xml:space="preserve"> nuevo para los estudios de la delincuencia</w:t>
      </w:r>
      <w:r>
        <w:rPr>
          <w:rFonts w:ascii="Arial" w:hAnsi="Arial" w:cs="Arial"/>
          <w:sz w:val="24"/>
          <w:szCs w:val="24"/>
        </w:rPr>
        <w:t xml:space="preserve">. Se abren discusiones y abordajes no tratados a detalle hasta el momento ¿a qué se debe esto? Según Aguirre y Walker en su libro </w:t>
      </w:r>
      <w:r>
        <w:rPr>
          <w:rFonts w:ascii="Arial" w:hAnsi="Arial" w:cs="Arial"/>
          <w:i/>
          <w:sz w:val="24"/>
          <w:szCs w:val="24"/>
        </w:rPr>
        <w:t>Bandoleros y montoneros (1990),</w:t>
      </w:r>
      <w:r>
        <w:rPr>
          <w:rFonts w:ascii="Arial" w:hAnsi="Arial" w:cs="Arial"/>
          <w:sz w:val="24"/>
          <w:szCs w:val="24"/>
        </w:rPr>
        <w:t xml:space="preserve"> sostienen que la considerable atención a los estudios del delito se debe a que 1) permite un acercamiento directo a</w:t>
      </w:r>
      <w:r w:rsidR="00366E19">
        <w:rPr>
          <w:rFonts w:ascii="Arial" w:hAnsi="Arial" w:cs="Arial"/>
          <w:sz w:val="24"/>
          <w:szCs w:val="24"/>
        </w:rPr>
        <w:t xml:space="preserve"> las</w:t>
      </w:r>
      <w:r>
        <w:rPr>
          <w:rFonts w:ascii="Arial" w:hAnsi="Arial" w:cs="Arial"/>
          <w:sz w:val="24"/>
          <w:szCs w:val="24"/>
        </w:rPr>
        <w:t xml:space="preserve"> clases populares, 2) manifiesta el ejercicio del poder y su resistencia, 3) muestra el ordenamiento de la sociedad y 4) acerca a la compresión de procesos de la realidad (Aguirre y Walker, 1990:13).</w:t>
      </w:r>
    </w:p>
    <w:p w14:paraId="2F027D71" w14:textId="72173185" w:rsidR="008157C3" w:rsidRPr="005A4E42" w:rsidRDefault="00F046C2" w:rsidP="005A4E42">
      <w:pPr>
        <w:tabs>
          <w:tab w:val="left" w:pos="1920"/>
        </w:tabs>
        <w:spacing w:after="0"/>
        <w:ind w:firstLine="567"/>
        <w:jc w:val="both"/>
        <w:rPr>
          <w:rFonts w:ascii="Arial" w:hAnsi="Arial" w:cs="Arial"/>
          <w:sz w:val="24"/>
          <w:szCs w:val="24"/>
        </w:rPr>
      </w:pPr>
      <w:r w:rsidRPr="00A4754A">
        <w:rPr>
          <w:rFonts w:ascii="Arial" w:hAnsi="Arial" w:cs="Arial"/>
          <w:sz w:val="24"/>
          <w:szCs w:val="24"/>
        </w:rPr>
        <w:t xml:space="preserve">La explicación de la atención del delito </w:t>
      </w:r>
      <w:r w:rsidR="00A4754A" w:rsidRPr="00A4754A">
        <w:rPr>
          <w:rFonts w:ascii="Arial" w:hAnsi="Arial" w:cs="Arial"/>
          <w:sz w:val="24"/>
          <w:szCs w:val="24"/>
        </w:rPr>
        <w:t>no</w:t>
      </w:r>
      <w:r w:rsidR="00A4754A">
        <w:rPr>
          <w:rFonts w:ascii="Arial" w:hAnsi="Arial" w:cs="Arial"/>
          <w:sz w:val="24"/>
          <w:szCs w:val="24"/>
        </w:rPr>
        <w:t xml:space="preserve"> era casual, s</w:t>
      </w:r>
      <w:r>
        <w:rPr>
          <w:rFonts w:ascii="Arial" w:hAnsi="Arial" w:cs="Arial"/>
          <w:sz w:val="24"/>
          <w:szCs w:val="24"/>
        </w:rPr>
        <w:t>e encontraba dentro de todo un mar</w:t>
      </w:r>
      <w:r w:rsidR="003762BF">
        <w:rPr>
          <w:rFonts w:ascii="Arial" w:hAnsi="Arial" w:cs="Arial"/>
          <w:sz w:val="24"/>
          <w:szCs w:val="24"/>
        </w:rPr>
        <w:t>co interpretativo y explicativo</w:t>
      </w:r>
      <w:r>
        <w:rPr>
          <w:rFonts w:ascii="Arial" w:hAnsi="Arial" w:cs="Arial"/>
          <w:sz w:val="24"/>
          <w:szCs w:val="24"/>
        </w:rPr>
        <w:t xml:space="preserve"> de la realidad. El grupo de investigadores se hallaban marcados por los años del mayo</w:t>
      </w:r>
      <w:r w:rsidR="00151378">
        <w:rPr>
          <w:rFonts w:ascii="Arial" w:hAnsi="Arial" w:cs="Arial"/>
          <w:sz w:val="24"/>
          <w:szCs w:val="24"/>
        </w:rPr>
        <w:t xml:space="preserve"> de 19</w:t>
      </w:r>
      <w:r w:rsidR="00641AB2">
        <w:rPr>
          <w:rFonts w:ascii="Arial" w:hAnsi="Arial" w:cs="Arial"/>
          <w:sz w:val="24"/>
          <w:szCs w:val="24"/>
        </w:rPr>
        <w:t>68</w:t>
      </w:r>
      <w:r>
        <w:rPr>
          <w:rFonts w:ascii="Arial" w:hAnsi="Arial" w:cs="Arial"/>
          <w:sz w:val="24"/>
          <w:szCs w:val="24"/>
        </w:rPr>
        <w:t xml:space="preserve"> </w:t>
      </w:r>
      <w:r w:rsidR="00151378">
        <w:rPr>
          <w:rFonts w:ascii="Arial" w:hAnsi="Arial" w:cs="Arial"/>
          <w:sz w:val="24"/>
          <w:szCs w:val="24"/>
        </w:rPr>
        <w:t>de Francia</w:t>
      </w:r>
      <w:r>
        <w:rPr>
          <w:rFonts w:ascii="Arial" w:hAnsi="Arial" w:cs="Arial"/>
          <w:sz w:val="24"/>
          <w:szCs w:val="24"/>
        </w:rPr>
        <w:t>, el socialismo, las gu</w:t>
      </w:r>
      <w:r w:rsidR="00641AB2">
        <w:rPr>
          <w:rFonts w:ascii="Arial" w:hAnsi="Arial" w:cs="Arial"/>
          <w:sz w:val="24"/>
          <w:szCs w:val="24"/>
        </w:rPr>
        <w:t>errillas y el régimen de Velasco,</w:t>
      </w:r>
      <w:r>
        <w:rPr>
          <w:rFonts w:ascii="Arial" w:hAnsi="Arial" w:cs="Arial"/>
          <w:sz w:val="24"/>
          <w:szCs w:val="24"/>
        </w:rPr>
        <w:t xml:space="preserve"> es un contexto de grandes movilizaciones de campesinos, radicalismo estudiantil y aparición de la “nueva izquierda”. Más adelante, el contexto de los años ochenta serán la violencia política ocasionada por Sendero Luminoso y la crisis económica del país. </w:t>
      </w:r>
      <w:r w:rsidR="004460E2">
        <w:rPr>
          <w:rFonts w:ascii="Arial" w:hAnsi="Arial" w:cs="Arial"/>
          <w:sz w:val="24"/>
          <w:szCs w:val="24"/>
          <w:lang w:val="es-ES"/>
        </w:rPr>
        <w:t>En esta etapa</w:t>
      </w:r>
      <w:r w:rsidR="00335BA7">
        <w:rPr>
          <w:rFonts w:ascii="Arial" w:hAnsi="Arial" w:cs="Arial"/>
          <w:sz w:val="24"/>
          <w:szCs w:val="24"/>
          <w:lang w:val="es-ES"/>
        </w:rPr>
        <w:t xml:space="preserve"> donde</w:t>
      </w:r>
      <w:r w:rsidR="004460E2">
        <w:rPr>
          <w:rFonts w:ascii="Arial" w:hAnsi="Arial" w:cs="Arial"/>
          <w:sz w:val="24"/>
          <w:szCs w:val="24"/>
          <w:lang w:val="es-ES"/>
        </w:rPr>
        <w:t xml:space="preserve"> </w:t>
      </w:r>
      <w:r w:rsidR="005A4E42" w:rsidRPr="007163D9">
        <w:rPr>
          <w:rFonts w:ascii="Arial" w:hAnsi="Arial" w:cs="Arial"/>
          <w:sz w:val="24"/>
          <w:szCs w:val="24"/>
          <w:lang w:val="es-ES"/>
        </w:rPr>
        <w:t xml:space="preserve">el </w:t>
      </w:r>
      <w:r w:rsidR="005A4E42" w:rsidRPr="007163D9">
        <w:rPr>
          <w:rFonts w:ascii="Arial" w:hAnsi="Arial" w:cs="Arial"/>
          <w:sz w:val="24"/>
        </w:rPr>
        <w:t xml:space="preserve">rostro del criminal ya no era el indígena, tampoco exclusivamente </w:t>
      </w:r>
      <w:r w:rsidR="005A4E42" w:rsidRPr="007163D9">
        <w:rPr>
          <w:rFonts w:ascii="Arial" w:hAnsi="Arial" w:cs="Arial"/>
          <w:sz w:val="24"/>
        </w:rPr>
        <w:lastRenderedPageBreak/>
        <w:t xml:space="preserve">el </w:t>
      </w:r>
      <w:r w:rsidR="005A4E42" w:rsidRPr="007163D9">
        <w:rPr>
          <w:rFonts w:ascii="Arial" w:hAnsi="Arial" w:cs="Arial"/>
          <w:i/>
          <w:sz w:val="24"/>
        </w:rPr>
        <w:t>urbano marginal</w:t>
      </w:r>
      <w:r w:rsidR="005A4E42" w:rsidRPr="007163D9">
        <w:rPr>
          <w:rFonts w:ascii="Arial" w:hAnsi="Arial" w:cs="Arial"/>
          <w:sz w:val="24"/>
        </w:rPr>
        <w:t xml:space="preserve">, aparecen figuras delictivas en la ciudad como </w:t>
      </w:r>
      <w:proofErr w:type="spellStart"/>
      <w:r w:rsidR="005A4E42" w:rsidRPr="007163D9">
        <w:rPr>
          <w:rFonts w:ascii="Arial" w:hAnsi="Arial" w:cs="Arial"/>
          <w:sz w:val="24"/>
        </w:rPr>
        <w:t>Perochena</w:t>
      </w:r>
      <w:proofErr w:type="spellEnd"/>
      <w:r w:rsidR="005A4E42" w:rsidRPr="007163D9">
        <w:rPr>
          <w:rFonts w:ascii="Arial" w:hAnsi="Arial" w:cs="Arial"/>
          <w:sz w:val="24"/>
        </w:rPr>
        <w:t xml:space="preserve"> que exclusivamente robaba las casas de sectores acomodados y </w:t>
      </w:r>
      <w:r w:rsidR="005A4E42" w:rsidRPr="007163D9">
        <w:rPr>
          <w:rFonts w:ascii="Arial" w:hAnsi="Arial" w:cs="Arial"/>
          <w:sz w:val="24"/>
          <w:szCs w:val="24"/>
          <w:lang w:val="es-ES"/>
        </w:rPr>
        <w:t>Oswaldo Gonzáles Morales, popularmente conocido como “</w:t>
      </w:r>
      <w:proofErr w:type="spellStart"/>
      <w:r w:rsidR="005A4E42" w:rsidRPr="007163D9">
        <w:rPr>
          <w:rFonts w:ascii="Arial" w:hAnsi="Arial" w:cs="Arial"/>
          <w:sz w:val="24"/>
          <w:szCs w:val="24"/>
          <w:lang w:val="es-ES"/>
        </w:rPr>
        <w:t>D`jango</w:t>
      </w:r>
      <w:proofErr w:type="spellEnd"/>
      <w:r w:rsidR="005A4E42" w:rsidRPr="007163D9">
        <w:rPr>
          <w:rFonts w:ascii="Arial" w:hAnsi="Arial" w:cs="Arial"/>
          <w:sz w:val="24"/>
          <w:szCs w:val="24"/>
          <w:lang w:val="es-ES"/>
        </w:rPr>
        <w:t>” que asaltaba bancos.</w:t>
      </w:r>
    </w:p>
    <w:p w14:paraId="0D932096" w14:textId="23DDBC8C" w:rsidR="008157C3" w:rsidRPr="00A301BF" w:rsidRDefault="00F046C2" w:rsidP="00AE730E">
      <w:pPr>
        <w:tabs>
          <w:tab w:val="left" w:pos="1920"/>
        </w:tabs>
        <w:spacing w:after="0"/>
        <w:ind w:firstLine="851"/>
        <w:jc w:val="both"/>
        <w:rPr>
          <w:rFonts w:ascii="Arial" w:hAnsi="Arial" w:cs="Arial"/>
          <w:sz w:val="24"/>
          <w:szCs w:val="24"/>
        </w:rPr>
      </w:pPr>
      <w:r>
        <w:rPr>
          <w:rFonts w:ascii="Arial" w:hAnsi="Arial" w:cs="Arial"/>
          <w:sz w:val="24"/>
          <w:szCs w:val="24"/>
        </w:rPr>
        <w:t>A este grupo de investigadores que empiezan a publicar desde los 70, 80 y hasta 90 le resultaba poco alejado asumir una perspectiva crítica del mismo orden. Se encuentran dentro del esfuerzo de construir una propuesta de una convivencia negada por el poder vigente</w:t>
      </w:r>
      <w:r w:rsidR="00723C7E">
        <w:rPr>
          <w:rFonts w:ascii="Arial" w:hAnsi="Arial" w:cs="Arial"/>
          <w:sz w:val="24"/>
          <w:szCs w:val="24"/>
        </w:rPr>
        <w:t xml:space="preserve"> de entonces</w:t>
      </w:r>
      <w:r>
        <w:rPr>
          <w:rFonts w:ascii="Arial" w:hAnsi="Arial" w:cs="Arial"/>
          <w:sz w:val="24"/>
          <w:szCs w:val="24"/>
        </w:rPr>
        <w:t xml:space="preserve">. Intentaron poner en el centro de la discusión el ordenamiento de la sociedad desde los estudios del delito, con lo que en algunos casos asumen un compromiso, </w:t>
      </w:r>
      <w:r w:rsidR="00641AB2">
        <w:rPr>
          <w:rFonts w:ascii="Arial" w:hAnsi="Arial" w:cs="Arial"/>
          <w:sz w:val="24"/>
          <w:szCs w:val="24"/>
        </w:rPr>
        <w:t>hay</w:t>
      </w:r>
      <w:r>
        <w:rPr>
          <w:rFonts w:ascii="Arial" w:hAnsi="Arial" w:cs="Arial"/>
          <w:sz w:val="24"/>
          <w:szCs w:val="24"/>
        </w:rPr>
        <w:t xml:space="preserve"> veces político, y de apoyo con los movimientos populares para el cambio social. El resultado fue un grupo de intelectuales nacionales y extranjeros dispares que produjeron importantes trabajos en esta época desde una perspectiva crítica, entre ellos destaca </w:t>
      </w:r>
      <w:r>
        <w:rPr>
          <w:rFonts w:ascii="Arial" w:hAnsi="Arial" w:cs="Arial"/>
          <w:sz w:val="24"/>
          <w:szCs w:val="24"/>
          <w:lang w:val="es-MX"/>
        </w:rPr>
        <w:t xml:space="preserve">Hobsbawm con </w:t>
      </w:r>
      <w:r>
        <w:rPr>
          <w:rFonts w:ascii="Arial" w:hAnsi="Arial" w:cs="Arial"/>
          <w:i/>
          <w:sz w:val="24"/>
          <w:szCs w:val="24"/>
          <w:lang w:val="es-MX"/>
        </w:rPr>
        <w:t>Rebeldes primitivos</w:t>
      </w:r>
      <w:r>
        <w:rPr>
          <w:rStyle w:val="Refdenotaalpie"/>
          <w:rFonts w:ascii="Arial" w:hAnsi="Arial" w:cs="Arial"/>
          <w:i/>
          <w:sz w:val="24"/>
          <w:szCs w:val="24"/>
          <w:lang w:val="es-MX"/>
        </w:rPr>
        <w:footnoteReference w:id="6"/>
      </w:r>
      <w:r>
        <w:rPr>
          <w:rFonts w:ascii="Arial" w:hAnsi="Arial" w:cs="Arial"/>
          <w:sz w:val="24"/>
          <w:szCs w:val="24"/>
          <w:lang w:val="es-MX"/>
        </w:rPr>
        <w:t xml:space="preserve"> que</w:t>
      </w:r>
      <w:r w:rsidR="00A301BF">
        <w:rPr>
          <w:rFonts w:ascii="Arial" w:hAnsi="Arial" w:cs="Arial"/>
          <w:sz w:val="24"/>
          <w:szCs w:val="24"/>
          <w:lang w:val="es-MX"/>
        </w:rPr>
        <w:t xml:space="preserve"> se traduciría al castellano en </w:t>
      </w:r>
      <w:r w:rsidR="005D0A6C">
        <w:rPr>
          <w:rFonts w:ascii="Arial" w:hAnsi="Arial" w:cs="Arial"/>
          <w:sz w:val="24"/>
          <w:szCs w:val="24"/>
          <w:lang w:val="es-MX"/>
        </w:rPr>
        <w:t>19</w:t>
      </w:r>
      <w:r w:rsidR="007644FD">
        <w:rPr>
          <w:rFonts w:ascii="Arial" w:hAnsi="Arial" w:cs="Arial"/>
          <w:sz w:val="24"/>
          <w:szCs w:val="24"/>
          <w:lang w:val="es-MX"/>
        </w:rPr>
        <w:t>74</w:t>
      </w:r>
      <w:r w:rsidR="00A301BF">
        <w:rPr>
          <w:rFonts w:ascii="Arial" w:hAnsi="Arial" w:cs="Arial"/>
          <w:sz w:val="24"/>
          <w:szCs w:val="24"/>
          <w:lang w:val="es-MX"/>
        </w:rPr>
        <w:t>,</w:t>
      </w:r>
      <w:r>
        <w:rPr>
          <w:rFonts w:ascii="Arial" w:hAnsi="Arial" w:cs="Arial"/>
          <w:sz w:val="24"/>
          <w:szCs w:val="24"/>
          <w:lang w:val="es-MX"/>
        </w:rPr>
        <w:t xml:space="preserve"> </w:t>
      </w:r>
      <w:r>
        <w:rPr>
          <w:rFonts w:ascii="Arial" w:hAnsi="Arial" w:cs="Arial"/>
          <w:sz w:val="24"/>
          <w:szCs w:val="24"/>
        </w:rPr>
        <w:t>Flores Galindo</w:t>
      </w:r>
      <w:r w:rsidR="00A301BF">
        <w:rPr>
          <w:rFonts w:ascii="Arial" w:hAnsi="Arial" w:cs="Arial"/>
          <w:sz w:val="24"/>
          <w:szCs w:val="24"/>
        </w:rPr>
        <w:t xml:space="preserve"> </w:t>
      </w:r>
      <w:r>
        <w:rPr>
          <w:rFonts w:ascii="Arial" w:hAnsi="Arial" w:cs="Arial"/>
          <w:sz w:val="24"/>
          <w:szCs w:val="24"/>
        </w:rPr>
        <w:t>(1984), y las diversas publicaciones de Carlos Aguirre</w:t>
      </w:r>
      <w:r w:rsidR="00A301BF">
        <w:rPr>
          <w:rFonts w:ascii="Arial" w:hAnsi="Arial" w:cs="Arial"/>
          <w:sz w:val="24"/>
          <w:szCs w:val="24"/>
        </w:rPr>
        <w:t xml:space="preserve"> </w:t>
      </w:r>
      <w:r>
        <w:rPr>
          <w:rFonts w:ascii="Arial" w:hAnsi="Arial" w:cs="Arial"/>
          <w:sz w:val="24"/>
          <w:szCs w:val="24"/>
        </w:rPr>
        <w:t>(1988, 1990),</w:t>
      </w:r>
      <w:r w:rsidR="00BC07FE">
        <w:rPr>
          <w:rFonts w:ascii="Arial" w:hAnsi="Arial" w:cs="Arial"/>
          <w:sz w:val="24"/>
          <w:szCs w:val="24"/>
        </w:rPr>
        <w:t xml:space="preserve"> </w:t>
      </w:r>
      <w:r>
        <w:rPr>
          <w:rFonts w:ascii="Arial" w:hAnsi="Arial" w:cs="Arial"/>
          <w:sz w:val="24"/>
          <w:szCs w:val="24"/>
          <w:lang w:val="es-ES"/>
        </w:rPr>
        <w:t>entre otros.</w:t>
      </w:r>
    </w:p>
    <w:p w14:paraId="55CE8025" w14:textId="77810FB5" w:rsidR="008157C3" w:rsidRDefault="00F046C2" w:rsidP="00AE730E">
      <w:pPr>
        <w:tabs>
          <w:tab w:val="left" w:pos="1920"/>
        </w:tabs>
        <w:spacing w:after="0"/>
        <w:ind w:firstLine="851"/>
        <w:jc w:val="both"/>
        <w:rPr>
          <w:rFonts w:ascii="Arial" w:hAnsi="Arial" w:cs="Arial"/>
          <w:sz w:val="24"/>
          <w:szCs w:val="24"/>
          <w:lang w:val="es-ES"/>
        </w:rPr>
      </w:pPr>
      <w:r>
        <w:rPr>
          <w:rFonts w:ascii="Arial" w:hAnsi="Arial" w:cs="Arial"/>
          <w:sz w:val="24"/>
          <w:szCs w:val="24"/>
          <w:lang w:val="es-ES"/>
        </w:rPr>
        <w:t xml:space="preserve">El estudio de la </w:t>
      </w:r>
      <w:r w:rsidR="00351D1B">
        <w:rPr>
          <w:rFonts w:ascii="Arial" w:hAnsi="Arial" w:cs="Arial"/>
          <w:sz w:val="24"/>
          <w:szCs w:val="24"/>
          <w:lang w:val="es-ES"/>
        </w:rPr>
        <w:t>delincuencia</w:t>
      </w:r>
      <w:r>
        <w:rPr>
          <w:rFonts w:ascii="Arial" w:hAnsi="Arial" w:cs="Arial"/>
          <w:sz w:val="24"/>
          <w:szCs w:val="24"/>
          <w:lang w:val="es-ES"/>
        </w:rPr>
        <w:t>, y el bandolerismo</w:t>
      </w:r>
      <w:r>
        <w:rPr>
          <w:rStyle w:val="Refdenotaalpie"/>
          <w:rFonts w:ascii="Arial" w:hAnsi="Arial" w:cs="Arial"/>
          <w:sz w:val="24"/>
          <w:szCs w:val="24"/>
          <w:lang w:val="es-ES"/>
        </w:rPr>
        <w:footnoteReference w:id="7"/>
      </w:r>
      <w:r>
        <w:rPr>
          <w:rFonts w:ascii="Arial" w:hAnsi="Arial" w:cs="Arial"/>
          <w:sz w:val="24"/>
          <w:szCs w:val="24"/>
          <w:lang w:val="es-ES"/>
        </w:rPr>
        <w:t xml:space="preserve"> como su objeto, asumía una </w:t>
      </w:r>
      <w:r w:rsidR="00311443">
        <w:rPr>
          <w:rFonts w:ascii="Arial" w:hAnsi="Arial" w:cs="Arial"/>
          <w:sz w:val="24"/>
          <w:szCs w:val="24"/>
          <w:lang w:val="es-ES"/>
        </w:rPr>
        <w:t xml:space="preserve">forma de comprender el problema. Se trata del cuestionamiento del sistema de poder dominante a través de los estudios del delito, no solo de la </w:t>
      </w:r>
      <w:r w:rsidR="00B571C5">
        <w:rPr>
          <w:rFonts w:ascii="Arial" w:hAnsi="Arial" w:cs="Arial"/>
          <w:sz w:val="24"/>
          <w:szCs w:val="24"/>
          <w:lang w:val="es-ES"/>
        </w:rPr>
        <w:t xml:space="preserve">seguridad y </w:t>
      </w:r>
      <w:r w:rsidR="00311443">
        <w:rPr>
          <w:rFonts w:ascii="Arial" w:hAnsi="Arial" w:cs="Arial"/>
          <w:sz w:val="24"/>
          <w:szCs w:val="24"/>
          <w:lang w:val="es-ES"/>
        </w:rPr>
        <w:t>tranquilidad. Han interpretado a los delitos como una forma de “protesta social”, asumiendo que detrás existe una contradicción e intención de apropiación del poder. Esta propuesta corresponde a la época tratada. Acá se ubic</w:t>
      </w:r>
      <w:r w:rsidR="0091433C">
        <w:rPr>
          <w:rFonts w:ascii="Arial" w:hAnsi="Arial" w:cs="Arial"/>
          <w:sz w:val="24"/>
          <w:szCs w:val="24"/>
          <w:lang w:val="es-ES"/>
        </w:rPr>
        <w:t>a el bandolero social, el mismo</w:t>
      </w:r>
      <w:r w:rsidR="00311443">
        <w:rPr>
          <w:rFonts w:ascii="Arial" w:hAnsi="Arial" w:cs="Arial"/>
          <w:sz w:val="24"/>
          <w:szCs w:val="24"/>
          <w:lang w:val="es-ES"/>
        </w:rPr>
        <w:t xml:space="preserve"> que supuestamente tendría una racionalidad de acción como protesta, comprometido con el sector que representa. Para algunos historiadores, el bando</w:t>
      </w:r>
      <w:r w:rsidR="00646DA5">
        <w:rPr>
          <w:rFonts w:ascii="Arial" w:hAnsi="Arial" w:cs="Arial"/>
          <w:sz w:val="24"/>
          <w:szCs w:val="24"/>
          <w:lang w:val="es-ES"/>
        </w:rPr>
        <w:t xml:space="preserve">lero puede ser considerado una </w:t>
      </w:r>
      <w:r w:rsidR="00311443">
        <w:rPr>
          <w:rFonts w:ascii="Arial" w:hAnsi="Arial" w:cs="Arial"/>
          <w:sz w:val="24"/>
          <w:szCs w:val="24"/>
          <w:lang w:val="es-ES"/>
        </w:rPr>
        <w:t>forma primitiv</w:t>
      </w:r>
      <w:r w:rsidR="00646DA5">
        <w:rPr>
          <w:rFonts w:ascii="Arial" w:hAnsi="Arial" w:cs="Arial"/>
          <w:sz w:val="24"/>
          <w:szCs w:val="24"/>
          <w:lang w:val="es-ES"/>
        </w:rPr>
        <w:t>a de protesta social organizada</w:t>
      </w:r>
      <w:r w:rsidR="00311443">
        <w:rPr>
          <w:rFonts w:ascii="Arial" w:hAnsi="Arial" w:cs="Arial"/>
          <w:sz w:val="24"/>
          <w:szCs w:val="24"/>
          <w:lang w:val="es-ES"/>
        </w:rPr>
        <w:t xml:space="preserve"> (Hobsbawm, 1968), como forma de lucha popular (Burga y Flores Galindo</w:t>
      </w:r>
      <w:r w:rsidR="00B571C5">
        <w:rPr>
          <w:rFonts w:ascii="Arial" w:hAnsi="Arial" w:cs="Arial"/>
          <w:sz w:val="24"/>
          <w:szCs w:val="24"/>
          <w:lang w:val="es-ES"/>
        </w:rPr>
        <w:t>,</w:t>
      </w:r>
      <w:r w:rsidR="00311443">
        <w:rPr>
          <w:rFonts w:ascii="Arial" w:hAnsi="Arial" w:cs="Arial"/>
          <w:sz w:val="24"/>
          <w:szCs w:val="24"/>
          <w:lang w:val="es-ES"/>
        </w:rPr>
        <w:t xml:space="preserve"> 1975; </w:t>
      </w:r>
      <w:proofErr w:type="spellStart"/>
      <w:r w:rsidR="00311443">
        <w:rPr>
          <w:rFonts w:ascii="Arial" w:hAnsi="Arial" w:cs="Arial"/>
          <w:sz w:val="24"/>
          <w:szCs w:val="24"/>
          <w:lang w:val="es-ES"/>
        </w:rPr>
        <w:t>Kapsoli</w:t>
      </w:r>
      <w:proofErr w:type="spellEnd"/>
      <w:r w:rsidR="00B571C5">
        <w:rPr>
          <w:rFonts w:ascii="Arial" w:hAnsi="Arial" w:cs="Arial"/>
          <w:sz w:val="24"/>
          <w:szCs w:val="24"/>
          <w:lang w:val="es-ES"/>
        </w:rPr>
        <w:t>,</w:t>
      </w:r>
      <w:r w:rsidR="00311443">
        <w:rPr>
          <w:rFonts w:ascii="Arial" w:hAnsi="Arial" w:cs="Arial"/>
          <w:sz w:val="24"/>
          <w:szCs w:val="24"/>
          <w:lang w:val="es-ES"/>
        </w:rPr>
        <w:t xml:space="preserve"> 1975), </w:t>
      </w:r>
      <w:r w:rsidR="006234A3">
        <w:rPr>
          <w:rFonts w:ascii="Arial" w:hAnsi="Arial" w:cs="Arial"/>
          <w:sz w:val="24"/>
          <w:szCs w:val="24"/>
          <w:lang w:val="es-ES"/>
        </w:rPr>
        <w:t>y como</w:t>
      </w:r>
      <w:r w:rsidR="00311443">
        <w:rPr>
          <w:rFonts w:ascii="Arial" w:hAnsi="Arial" w:cs="Arial"/>
          <w:sz w:val="24"/>
          <w:szCs w:val="24"/>
          <w:lang w:val="es-ES"/>
        </w:rPr>
        <w:t xml:space="preserve"> una de las múltiples respuestas posibles a las presiones sociales y económicas (</w:t>
      </w:r>
      <w:proofErr w:type="spellStart"/>
      <w:r w:rsidR="00311443">
        <w:rPr>
          <w:rFonts w:ascii="Arial" w:hAnsi="Arial" w:cs="Arial"/>
          <w:sz w:val="24"/>
          <w:szCs w:val="24"/>
          <w:lang w:val="es-ES"/>
        </w:rPr>
        <w:t>Langer</w:t>
      </w:r>
      <w:proofErr w:type="spellEnd"/>
      <w:r w:rsidR="00311443">
        <w:rPr>
          <w:rFonts w:ascii="Arial" w:hAnsi="Arial" w:cs="Arial"/>
          <w:sz w:val="24"/>
          <w:szCs w:val="24"/>
          <w:lang w:val="es-ES"/>
        </w:rPr>
        <w:t>, 1990: 254).</w:t>
      </w:r>
    </w:p>
    <w:p w14:paraId="6E16F636" w14:textId="5C7A4E19" w:rsidR="008157C3" w:rsidRPr="00403A0A" w:rsidRDefault="00F046C2" w:rsidP="00AE730E">
      <w:pPr>
        <w:tabs>
          <w:tab w:val="left" w:pos="1920"/>
        </w:tabs>
        <w:spacing w:after="0"/>
        <w:ind w:firstLine="851"/>
        <w:jc w:val="both"/>
        <w:rPr>
          <w:rFonts w:ascii="Arial" w:hAnsi="Arial" w:cs="Arial"/>
          <w:color w:val="FF0000"/>
          <w:sz w:val="24"/>
          <w:szCs w:val="24"/>
          <w:lang w:val="es-ES"/>
        </w:rPr>
      </w:pPr>
      <w:r>
        <w:rPr>
          <w:rFonts w:ascii="Arial" w:hAnsi="Arial" w:cs="Arial"/>
          <w:sz w:val="24"/>
          <w:szCs w:val="24"/>
          <w:lang w:val="es-ES"/>
        </w:rPr>
        <w:t xml:space="preserve">El bandolerismo no es una excepcionalidad peruana, Eric Hobsbawm muestra que se trata de un fenómeno mundial, entre los países que podemos mencionar están Argentina, </w:t>
      </w:r>
      <w:r w:rsidRPr="00403A0A">
        <w:rPr>
          <w:rFonts w:ascii="Arial" w:hAnsi="Arial" w:cs="Arial"/>
          <w:sz w:val="24"/>
          <w:szCs w:val="24"/>
          <w:lang w:val="es-ES"/>
        </w:rPr>
        <w:t>Cuba, Italia, India</w:t>
      </w:r>
      <w:r w:rsidR="00541E33">
        <w:rPr>
          <w:rFonts w:ascii="Arial" w:hAnsi="Arial" w:cs="Arial"/>
          <w:sz w:val="24"/>
          <w:szCs w:val="24"/>
          <w:lang w:val="es-ES"/>
        </w:rPr>
        <w:t xml:space="preserve"> y</w:t>
      </w:r>
      <w:r w:rsidRPr="00403A0A">
        <w:rPr>
          <w:rFonts w:ascii="Arial" w:hAnsi="Arial" w:cs="Arial"/>
          <w:sz w:val="24"/>
          <w:szCs w:val="24"/>
          <w:lang w:val="es-ES"/>
        </w:rPr>
        <w:t xml:space="preserve"> Estados Unidos, entre otros. Como se señaló antes, </w:t>
      </w:r>
      <w:r w:rsidR="0091433C">
        <w:rPr>
          <w:rFonts w:ascii="Arial" w:hAnsi="Arial" w:cs="Arial"/>
          <w:sz w:val="24"/>
          <w:szCs w:val="24"/>
          <w:lang w:val="es-ES"/>
        </w:rPr>
        <w:t xml:space="preserve">entre </w:t>
      </w:r>
      <w:r w:rsidRPr="00403A0A">
        <w:rPr>
          <w:rFonts w:ascii="Arial" w:hAnsi="Arial" w:cs="Arial"/>
          <w:sz w:val="24"/>
          <w:szCs w:val="24"/>
          <w:lang w:val="es-ES"/>
        </w:rPr>
        <w:t xml:space="preserve">los pioneros trabajos sobre el bandolerismo </w:t>
      </w:r>
      <w:r w:rsidR="00E762DB" w:rsidRPr="00403A0A">
        <w:rPr>
          <w:rFonts w:ascii="Arial" w:hAnsi="Arial" w:cs="Arial"/>
          <w:sz w:val="24"/>
          <w:szCs w:val="24"/>
          <w:lang w:val="es-ES"/>
        </w:rPr>
        <w:t xml:space="preserve">en el Perú </w:t>
      </w:r>
      <w:r w:rsidRPr="00403A0A">
        <w:rPr>
          <w:rFonts w:ascii="Arial" w:hAnsi="Arial" w:cs="Arial"/>
          <w:sz w:val="24"/>
          <w:szCs w:val="24"/>
          <w:lang w:val="es-ES"/>
        </w:rPr>
        <w:t>puede</w:t>
      </w:r>
      <w:r w:rsidR="00AE027F" w:rsidRPr="00403A0A">
        <w:rPr>
          <w:rFonts w:ascii="Arial" w:hAnsi="Arial" w:cs="Arial"/>
          <w:sz w:val="24"/>
          <w:szCs w:val="24"/>
          <w:lang w:val="es-ES"/>
        </w:rPr>
        <w:t xml:space="preserve"> rastrearse </w:t>
      </w:r>
      <w:r w:rsidR="0091433C">
        <w:rPr>
          <w:rFonts w:ascii="Arial" w:hAnsi="Arial" w:cs="Arial"/>
          <w:sz w:val="24"/>
          <w:szCs w:val="24"/>
          <w:lang w:val="es-ES"/>
        </w:rPr>
        <w:t>a</w:t>
      </w:r>
      <w:r w:rsidR="00AE027F" w:rsidRPr="00403A0A">
        <w:rPr>
          <w:rFonts w:ascii="Arial" w:hAnsi="Arial" w:cs="Arial"/>
          <w:sz w:val="24"/>
          <w:szCs w:val="24"/>
          <w:lang w:val="es-ES"/>
        </w:rPr>
        <w:t xml:space="preserve"> López Albújar (</w:t>
      </w:r>
      <w:r w:rsidR="002D4882">
        <w:rPr>
          <w:rFonts w:ascii="Arial" w:hAnsi="Arial" w:cs="Arial"/>
          <w:sz w:val="24"/>
          <w:szCs w:val="24"/>
          <w:lang w:val="es-ES"/>
        </w:rPr>
        <w:t>1936)</w:t>
      </w:r>
      <w:r w:rsidRPr="00403A0A">
        <w:rPr>
          <w:rFonts w:ascii="Arial" w:hAnsi="Arial" w:cs="Arial"/>
          <w:sz w:val="24"/>
          <w:szCs w:val="24"/>
          <w:lang w:val="es-ES"/>
        </w:rPr>
        <w:t xml:space="preserve"> que no compartió la tesis de sus contemporáneos criminólogos</w:t>
      </w:r>
      <w:r w:rsidR="00AE027F" w:rsidRPr="00403A0A">
        <w:rPr>
          <w:rFonts w:ascii="Arial" w:hAnsi="Arial" w:cs="Arial"/>
          <w:sz w:val="24"/>
          <w:szCs w:val="24"/>
          <w:lang w:val="es-ES"/>
        </w:rPr>
        <w:t xml:space="preserve">. El autor de </w:t>
      </w:r>
      <w:r w:rsidR="00AE027F" w:rsidRPr="00403A0A">
        <w:rPr>
          <w:rFonts w:ascii="Arial" w:hAnsi="Arial" w:cs="Arial"/>
          <w:i/>
          <w:sz w:val="24"/>
          <w:szCs w:val="24"/>
          <w:lang w:val="es-ES"/>
        </w:rPr>
        <w:t>Cuentos andinos</w:t>
      </w:r>
      <w:r w:rsidR="00AE027F" w:rsidRPr="00403A0A">
        <w:rPr>
          <w:rFonts w:ascii="Arial" w:hAnsi="Arial" w:cs="Arial"/>
          <w:sz w:val="24"/>
          <w:szCs w:val="24"/>
          <w:lang w:val="es-ES"/>
        </w:rPr>
        <w:t xml:space="preserve"> critica la postura que sostenía que el clima producía más delincuentes, buscó </w:t>
      </w:r>
      <w:r w:rsidR="00403A0A" w:rsidRPr="00403A0A">
        <w:rPr>
          <w:rFonts w:ascii="Arial" w:hAnsi="Arial" w:cs="Arial"/>
          <w:sz w:val="24"/>
          <w:szCs w:val="24"/>
          <w:lang w:val="es-ES"/>
        </w:rPr>
        <w:t xml:space="preserve">respuestas en la </w:t>
      </w:r>
      <w:r w:rsidRPr="00403A0A">
        <w:rPr>
          <w:rFonts w:ascii="Arial" w:hAnsi="Arial" w:cs="Arial"/>
          <w:sz w:val="24"/>
          <w:szCs w:val="24"/>
          <w:lang w:val="es-ES"/>
        </w:rPr>
        <w:t>severidad de la explotación del campesino</w:t>
      </w:r>
      <w:r w:rsidR="0024281B">
        <w:rPr>
          <w:rFonts w:ascii="Arial" w:hAnsi="Arial" w:cs="Arial"/>
          <w:sz w:val="24"/>
          <w:szCs w:val="24"/>
          <w:lang w:val="es-ES"/>
        </w:rPr>
        <w:t xml:space="preserve"> e </w:t>
      </w:r>
      <w:r w:rsidR="00A8799B">
        <w:rPr>
          <w:rFonts w:ascii="Arial" w:hAnsi="Arial" w:cs="Arial"/>
          <w:sz w:val="24"/>
          <w:szCs w:val="24"/>
          <w:lang w:val="es-ES"/>
        </w:rPr>
        <w:t>indígena</w:t>
      </w:r>
      <w:r w:rsidR="0091433C">
        <w:rPr>
          <w:rFonts w:ascii="Arial" w:hAnsi="Arial" w:cs="Arial"/>
          <w:sz w:val="24"/>
          <w:szCs w:val="24"/>
          <w:lang w:val="es-ES"/>
        </w:rPr>
        <w:t xml:space="preserve">. Por su parte, </w:t>
      </w:r>
      <w:r w:rsidRPr="00403A0A">
        <w:rPr>
          <w:rFonts w:ascii="Arial" w:hAnsi="Arial" w:cs="Arial"/>
          <w:sz w:val="24"/>
          <w:szCs w:val="24"/>
          <w:lang w:val="es-ES"/>
        </w:rPr>
        <w:t>José Varallanos (1937) inicia el estudio del bandolerismo desde una base científica. Para</w:t>
      </w:r>
      <w:r>
        <w:rPr>
          <w:rFonts w:ascii="Arial" w:hAnsi="Arial" w:cs="Arial"/>
          <w:sz w:val="24"/>
          <w:szCs w:val="24"/>
          <w:lang w:val="es-ES"/>
        </w:rPr>
        <w:t xml:space="preserve"> Aguirre y Walker, “López Albújar y Varallanos pusieron las bases para el </w:t>
      </w:r>
      <w:r>
        <w:rPr>
          <w:rFonts w:ascii="Arial" w:hAnsi="Arial" w:cs="Arial"/>
          <w:sz w:val="24"/>
          <w:szCs w:val="24"/>
          <w:lang w:val="es-ES"/>
        </w:rPr>
        <w:lastRenderedPageBreak/>
        <w:t xml:space="preserve">estudio del bandolerismo en el Perú, y sobre todo estimularon una perspectiva comparativa” (Aguirre y </w:t>
      </w:r>
      <w:r w:rsidR="001D570C">
        <w:rPr>
          <w:rFonts w:ascii="Arial" w:hAnsi="Arial" w:cs="Arial"/>
          <w:sz w:val="24"/>
          <w:szCs w:val="24"/>
          <w:lang w:val="es-ES"/>
        </w:rPr>
        <w:t>W</w:t>
      </w:r>
      <w:r>
        <w:rPr>
          <w:rFonts w:ascii="Arial" w:hAnsi="Arial" w:cs="Arial"/>
          <w:sz w:val="24"/>
          <w:szCs w:val="24"/>
          <w:lang w:val="es-ES"/>
        </w:rPr>
        <w:t>alker, 1990:19).</w:t>
      </w:r>
    </w:p>
    <w:p w14:paraId="01F06F9B" w14:textId="30BAFEF7" w:rsidR="008157C3" w:rsidRPr="0024406C" w:rsidRDefault="00F046C2" w:rsidP="00AE730E">
      <w:pPr>
        <w:tabs>
          <w:tab w:val="left" w:pos="1920"/>
        </w:tabs>
        <w:spacing w:after="0"/>
        <w:ind w:firstLine="851"/>
        <w:jc w:val="both"/>
        <w:rPr>
          <w:rFonts w:ascii="Arial" w:hAnsi="Arial" w:cs="Arial"/>
          <w:sz w:val="24"/>
          <w:szCs w:val="24"/>
          <w:lang w:val="es-ES"/>
        </w:rPr>
      </w:pPr>
      <w:r>
        <w:rPr>
          <w:rFonts w:ascii="Arial" w:hAnsi="Arial" w:cs="Arial"/>
          <w:sz w:val="24"/>
          <w:szCs w:val="24"/>
          <w:lang w:val="es-ES"/>
        </w:rPr>
        <w:t>Los siguientes trabajos han estado dedicados a</w:t>
      </w:r>
      <w:r w:rsidR="00EF3BB0">
        <w:rPr>
          <w:rFonts w:ascii="Arial" w:hAnsi="Arial" w:cs="Arial"/>
          <w:sz w:val="24"/>
          <w:szCs w:val="24"/>
          <w:lang w:val="es-ES"/>
        </w:rPr>
        <w:t>l estudio</w:t>
      </w:r>
      <w:r w:rsidR="00B571C5">
        <w:rPr>
          <w:rFonts w:ascii="Arial" w:hAnsi="Arial" w:cs="Arial"/>
          <w:sz w:val="24"/>
          <w:szCs w:val="24"/>
          <w:lang w:val="es-ES"/>
        </w:rPr>
        <w:t xml:space="preserve"> de </w:t>
      </w:r>
      <w:r>
        <w:rPr>
          <w:rFonts w:ascii="Arial" w:hAnsi="Arial" w:cs="Arial"/>
          <w:sz w:val="24"/>
          <w:szCs w:val="24"/>
          <w:lang w:val="es-ES"/>
        </w:rPr>
        <w:t>bandoleros famosos</w:t>
      </w:r>
      <w:r w:rsidR="00EF3BB0">
        <w:rPr>
          <w:rFonts w:ascii="Arial" w:hAnsi="Arial" w:cs="Arial"/>
          <w:sz w:val="24"/>
          <w:szCs w:val="24"/>
          <w:lang w:val="es-ES"/>
        </w:rPr>
        <w:t xml:space="preserve"> y aspectos del mismo</w:t>
      </w:r>
      <w:r>
        <w:rPr>
          <w:rFonts w:ascii="Arial" w:hAnsi="Arial" w:cs="Arial"/>
          <w:sz w:val="24"/>
          <w:szCs w:val="24"/>
          <w:lang w:val="es-ES"/>
        </w:rPr>
        <w:t xml:space="preserve">, entre ellos destacan  Carrillo Ramírez con </w:t>
      </w:r>
      <w:r>
        <w:rPr>
          <w:rFonts w:ascii="Arial" w:hAnsi="Arial" w:cs="Arial"/>
          <w:i/>
          <w:sz w:val="24"/>
          <w:szCs w:val="24"/>
          <w:lang w:val="es-ES"/>
        </w:rPr>
        <w:t>Luis Pardo “El Gran Bandido”</w:t>
      </w:r>
      <w:r>
        <w:rPr>
          <w:rFonts w:ascii="Arial" w:hAnsi="Arial" w:cs="Arial"/>
          <w:sz w:val="24"/>
          <w:szCs w:val="24"/>
          <w:lang w:val="es-ES"/>
        </w:rPr>
        <w:t xml:space="preserve"> (1976) y Espinoza León con </w:t>
      </w:r>
      <w:r>
        <w:rPr>
          <w:rFonts w:ascii="Arial" w:hAnsi="Arial" w:cs="Arial"/>
          <w:i/>
          <w:sz w:val="24"/>
          <w:szCs w:val="24"/>
          <w:lang w:val="es-ES"/>
        </w:rPr>
        <w:t>Froilán Alama</w:t>
      </w:r>
      <w:r w:rsidRPr="0024281B">
        <w:rPr>
          <w:rFonts w:ascii="Arial" w:hAnsi="Arial" w:cs="Arial"/>
          <w:i/>
          <w:sz w:val="24"/>
          <w:szCs w:val="24"/>
          <w:lang w:val="es-ES"/>
        </w:rPr>
        <w:t>. El Bandolero</w:t>
      </w:r>
      <w:r>
        <w:rPr>
          <w:rFonts w:ascii="Arial" w:hAnsi="Arial" w:cs="Arial"/>
          <w:sz w:val="24"/>
          <w:szCs w:val="24"/>
          <w:lang w:val="es-ES"/>
        </w:rPr>
        <w:t xml:space="preserve"> (1985) y trabajos de corte histórico como los de Vivanco en “Bandolerismo colonial peruano: 1760-1810” y Flores Galindo con “Bandidos de la costa” (1984), etnográficos como el ensayo de </w:t>
      </w:r>
      <w:proofErr w:type="spellStart"/>
      <w:r>
        <w:rPr>
          <w:rFonts w:ascii="Arial" w:hAnsi="Arial" w:cs="Arial"/>
          <w:sz w:val="24"/>
          <w:szCs w:val="24"/>
          <w:lang w:val="es-ES"/>
        </w:rPr>
        <w:t>Benjamin</w:t>
      </w:r>
      <w:proofErr w:type="spellEnd"/>
      <w:r>
        <w:rPr>
          <w:rFonts w:ascii="Arial" w:hAnsi="Arial" w:cs="Arial"/>
          <w:sz w:val="24"/>
          <w:szCs w:val="24"/>
          <w:lang w:val="es-ES"/>
        </w:rPr>
        <w:t xml:space="preserve"> </w:t>
      </w:r>
      <w:proofErr w:type="spellStart"/>
      <w:r>
        <w:rPr>
          <w:rFonts w:ascii="Arial" w:hAnsi="Arial" w:cs="Arial"/>
          <w:sz w:val="24"/>
          <w:szCs w:val="24"/>
          <w:lang w:val="es-ES"/>
        </w:rPr>
        <w:t>Orlove</w:t>
      </w:r>
      <w:proofErr w:type="spellEnd"/>
      <w:r>
        <w:rPr>
          <w:rFonts w:ascii="Arial" w:hAnsi="Arial" w:cs="Arial"/>
          <w:sz w:val="24"/>
          <w:szCs w:val="24"/>
          <w:lang w:val="es-ES"/>
        </w:rPr>
        <w:t>, Ricardo Valderrama y Carmen Escalante en “La posición de los abigeos en la sociedad regional” (1990)</w:t>
      </w:r>
      <w:r>
        <w:rPr>
          <w:rStyle w:val="Refdenotaalpie"/>
          <w:rFonts w:ascii="Arial" w:hAnsi="Arial" w:cs="Arial"/>
          <w:sz w:val="24"/>
          <w:szCs w:val="24"/>
          <w:lang w:val="es-ES"/>
        </w:rPr>
        <w:footnoteReference w:id="8"/>
      </w:r>
      <w:r>
        <w:rPr>
          <w:rFonts w:ascii="Arial" w:hAnsi="Arial" w:cs="Arial"/>
          <w:sz w:val="24"/>
          <w:szCs w:val="24"/>
          <w:lang w:val="es-ES"/>
        </w:rPr>
        <w:t xml:space="preserve"> y</w:t>
      </w:r>
      <w:r w:rsidR="0024281B">
        <w:rPr>
          <w:rFonts w:ascii="Arial" w:hAnsi="Arial" w:cs="Arial"/>
          <w:sz w:val="24"/>
          <w:szCs w:val="24"/>
          <w:lang w:val="es-ES"/>
        </w:rPr>
        <w:t xml:space="preserve">, un pionero trabajo de corte comparativo realizado por Erick </w:t>
      </w:r>
      <w:proofErr w:type="spellStart"/>
      <w:r w:rsidR="0024281B">
        <w:rPr>
          <w:rFonts w:ascii="Arial" w:hAnsi="Arial" w:cs="Arial"/>
          <w:sz w:val="24"/>
          <w:szCs w:val="24"/>
          <w:lang w:val="es-ES"/>
        </w:rPr>
        <w:t>Langer</w:t>
      </w:r>
      <w:proofErr w:type="spellEnd"/>
      <w:r w:rsidR="0024281B">
        <w:rPr>
          <w:rFonts w:ascii="Arial" w:hAnsi="Arial" w:cs="Arial"/>
          <w:sz w:val="24"/>
          <w:szCs w:val="24"/>
          <w:lang w:val="es-ES"/>
        </w:rPr>
        <w:t xml:space="preserve"> con </w:t>
      </w:r>
      <w:r>
        <w:rPr>
          <w:rFonts w:ascii="Arial" w:hAnsi="Arial" w:cs="Arial"/>
          <w:sz w:val="24"/>
          <w:szCs w:val="24"/>
          <w:lang w:val="es-ES"/>
        </w:rPr>
        <w:t>el “</w:t>
      </w:r>
      <w:r w:rsidRPr="0024406C">
        <w:rPr>
          <w:rFonts w:ascii="Arial" w:hAnsi="Arial" w:cs="Arial"/>
          <w:sz w:val="24"/>
          <w:szCs w:val="24"/>
          <w:lang w:val="es-ES"/>
        </w:rPr>
        <w:t>Bandolerismo andino y la organización comunal campesina” (1990).</w:t>
      </w:r>
      <w:r w:rsidR="0024281B" w:rsidRPr="0024406C">
        <w:rPr>
          <w:rFonts w:ascii="Arial" w:hAnsi="Arial" w:cs="Arial"/>
          <w:sz w:val="24"/>
          <w:szCs w:val="24"/>
          <w:lang w:val="es-ES"/>
        </w:rPr>
        <w:t xml:space="preserve"> </w:t>
      </w:r>
    </w:p>
    <w:p w14:paraId="7B234DD0" w14:textId="178AFFFB" w:rsidR="00DF2671" w:rsidRPr="00DE4E49" w:rsidRDefault="002C5BA2" w:rsidP="00DE4E49">
      <w:pPr>
        <w:tabs>
          <w:tab w:val="left" w:pos="1920"/>
        </w:tabs>
        <w:spacing w:after="0"/>
        <w:ind w:firstLine="851"/>
        <w:jc w:val="both"/>
        <w:rPr>
          <w:rFonts w:ascii="Arial" w:hAnsi="Arial" w:cs="Arial"/>
          <w:sz w:val="24"/>
          <w:szCs w:val="24"/>
          <w:lang w:val="es-ES"/>
        </w:rPr>
      </w:pPr>
      <w:r w:rsidRPr="0024406C">
        <w:rPr>
          <w:rFonts w:ascii="Arial" w:hAnsi="Arial" w:cs="Arial"/>
          <w:sz w:val="24"/>
          <w:szCs w:val="24"/>
          <w:lang w:val="es-ES"/>
        </w:rPr>
        <w:t xml:space="preserve">El trabajo de </w:t>
      </w:r>
      <w:r w:rsidR="0024281B" w:rsidRPr="0024406C">
        <w:rPr>
          <w:rFonts w:ascii="Arial" w:hAnsi="Arial" w:cs="Arial"/>
          <w:sz w:val="24"/>
          <w:szCs w:val="24"/>
          <w:lang w:val="es-ES"/>
        </w:rPr>
        <w:t xml:space="preserve">Erick </w:t>
      </w:r>
      <w:proofErr w:type="spellStart"/>
      <w:r w:rsidRPr="0024406C">
        <w:rPr>
          <w:rFonts w:ascii="Arial" w:hAnsi="Arial" w:cs="Arial"/>
          <w:sz w:val="24"/>
          <w:szCs w:val="24"/>
          <w:lang w:val="es-ES"/>
        </w:rPr>
        <w:t>Langer</w:t>
      </w:r>
      <w:proofErr w:type="spellEnd"/>
      <w:r w:rsidRPr="0024406C">
        <w:rPr>
          <w:rFonts w:ascii="Arial" w:hAnsi="Arial" w:cs="Arial"/>
          <w:sz w:val="24"/>
          <w:szCs w:val="24"/>
          <w:lang w:val="es-ES"/>
        </w:rPr>
        <w:t xml:space="preserve"> merece una especial atención. Se trata de una investigación que </w:t>
      </w:r>
      <w:r w:rsidR="0024406C">
        <w:rPr>
          <w:rFonts w:ascii="Arial" w:hAnsi="Arial" w:cs="Arial"/>
          <w:sz w:val="24"/>
          <w:szCs w:val="24"/>
          <w:lang w:val="es-ES"/>
        </w:rPr>
        <w:t xml:space="preserve">destaca la dimensión espacial en el bandolerismo. </w:t>
      </w:r>
      <w:r w:rsidR="00ED6B3F">
        <w:rPr>
          <w:rFonts w:ascii="Arial" w:hAnsi="Arial" w:cs="Arial"/>
          <w:sz w:val="24"/>
          <w:szCs w:val="24"/>
          <w:lang w:val="es-ES"/>
        </w:rPr>
        <w:t xml:space="preserve">Un trabajo que compara la actividad criminal de </w:t>
      </w:r>
      <w:proofErr w:type="spellStart"/>
      <w:r w:rsidR="00ED6B3F">
        <w:rPr>
          <w:rFonts w:ascii="Arial" w:hAnsi="Arial" w:cs="Arial"/>
          <w:sz w:val="24"/>
          <w:szCs w:val="24"/>
          <w:lang w:val="es-ES"/>
        </w:rPr>
        <w:t>Yamparaez</w:t>
      </w:r>
      <w:proofErr w:type="spellEnd"/>
      <w:r w:rsidR="00ED6B3F">
        <w:rPr>
          <w:rFonts w:ascii="Arial" w:hAnsi="Arial" w:cs="Arial"/>
          <w:sz w:val="24"/>
          <w:szCs w:val="24"/>
          <w:lang w:val="es-ES"/>
        </w:rPr>
        <w:t xml:space="preserve"> y </w:t>
      </w:r>
      <w:proofErr w:type="spellStart"/>
      <w:r w:rsidR="00ED6B3F">
        <w:rPr>
          <w:rFonts w:ascii="Arial" w:hAnsi="Arial" w:cs="Arial"/>
          <w:sz w:val="24"/>
          <w:szCs w:val="24"/>
          <w:lang w:val="es-ES"/>
        </w:rPr>
        <w:t>Tomina</w:t>
      </w:r>
      <w:proofErr w:type="spellEnd"/>
      <w:r w:rsidR="00206649">
        <w:rPr>
          <w:rFonts w:ascii="Arial" w:hAnsi="Arial" w:cs="Arial"/>
          <w:sz w:val="24"/>
          <w:szCs w:val="24"/>
          <w:lang w:val="es-ES"/>
        </w:rPr>
        <w:t>,</w:t>
      </w:r>
      <w:r w:rsidR="003D7502">
        <w:rPr>
          <w:rFonts w:ascii="Arial" w:hAnsi="Arial" w:cs="Arial"/>
          <w:sz w:val="24"/>
          <w:szCs w:val="24"/>
          <w:lang w:val="es-ES"/>
        </w:rPr>
        <w:t xml:space="preserve"> ubicados en Bolivia.</w:t>
      </w:r>
      <w:r w:rsidR="0096058B">
        <w:rPr>
          <w:rFonts w:ascii="Arial" w:hAnsi="Arial" w:cs="Arial"/>
          <w:sz w:val="24"/>
          <w:szCs w:val="24"/>
          <w:lang w:val="es-ES"/>
        </w:rPr>
        <w:t xml:space="preserve"> De hecho, los precedentes de López </w:t>
      </w:r>
      <w:r w:rsidR="00B571C5">
        <w:rPr>
          <w:rFonts w:ascii="Arial" w:hAnsi="Arial" w:cs="Arial"/>
          <w:sz w:val="24"/>
          <w:szCs w:val="24"/>
          <w:lang w:val="es-ES"/>
        </w:rPr>
        <w:t>Albújar</w:t>
      </w:r>
      <w:r w:rsidR="0096058B">
        <w:rPr>
          <w:rFonts w:ascii="Arial" w:hAnsi="Arial" w:cs="Arial"/>
          <w:sz w:val="24"/>
          <w:szCs w:val="24"/>
          <w:lang w:val="es-ES"/>
        </w:rPr>
        <w:t xml:space="preserve"> fueron un avance pues ayudaron a explicar la presencia del bandolerismo  en los espacios. Lo que hace </w:t>
      </w:r>
      <w:r w:rsidR="0096058B" w:rsidRPr="0024406C">
        <w:rPr>
          <w:rFonts w:ascii="Arial" w:hAnsi="Arial" w:cs="Arial"/>
          <w:sz w:val="24"/>
          <w:szCs w:val="24"/>
          <w:lang w:val="es-ES"/>
        </w:rPr>
        <w:t xml:space="preserve">Erick </w:t>
      </w:r>
      <w:proofErr w:type="spellStart"/>
      <w:r w:rsidR="0096058B" w:rsidRPr="0024406C">
        <w:rPr>
          <w:rFonts w:ascii="Arial" w:hAnsi="Arial" w:cs="Arial"/>
          <w:sz w:val="24"/>
          <w:szCs w:val="24"/>
          <w:lang w:val="es-ES"/>
        </w:rPr>
        <w:t>Langer</w:t>
      </w:r>
      <w:proofErr w:type="spellEnd"/>
      <w:r w:rsidR="0096058B">
        <w:rPr>
          <w:rFonts w:ascii="Arial" w:hAnsi="Arial" w:cs="Arial"/>
          <w:sz w:val="24"/>
          <w:szCs w:val="24"/>
          <w:lang w:val="es-ES"/>
        </w:rPr>
        <w:t xml:space="preserve"> es llevar a la práctica la pregunta </w:t>
      </w:r>
      <w:r w:rsidR="004D4174">
        <w:rPr>
          <w:rFonts w:ascii="Arial" w:hAnsi="Arial" w:cs="Arial"/>
          <w:sz w:val="24"/>
          <w:szCs w:val="24"/>
          <w:lang w:val="es-ES"/>
        </w:rPr>
        <w:t xml:space="preserve">de </w:t>
      </w:r>
      <w:r w:rsidR="0096058B">
        <w:rPr>
          <w:rFonts w:ascii="Arial" w:hAnsi="Arial" w:cs="Arial"/>
          <w:sz w:val="24"/>
          <w:szCs w:val="24"/>
          <w:lang w:val="es-ES"/>
        </w:rPr>
        <w:t xml:space="preserve">la </w:t>
      </w:r>
      <w:r w:rsidR="0096058B" w:rsidRPr="00EB6B01">
        <w:rPr>
          <w:rFonts w:ascii="Arial" w:hAnsi="Arial" w:cs="Arial"/>
          <w:i/>
          <w:sz w:val="24"/>
          <w:szCs w:val="24"/>
          <w:lang w:val="es-ES"/>
        </w:rPr>
        <w:t>ecología del delito</w:t>
      </w:r>
      <w:r w:rsidR="0096058B">
        <w:rPr>
          <w:rFonts w:ascii="Arial" w:hAnsi="Arial" w:cs="Arial"/>
          <w:sz w:val="24"/>
          <w:szCs w:val="24"/>
          <w:lang w:val="es-ES"/>
        </w:rPr>
        <w:t xml:space="preserve">, en su caso: porqué existen diferencias tan marcadas de bandolerismo en unas provincias y en otras no. </w:t>
      </w:r>
    </w:p>
    <w:p w14:paraId="146D182E" w14:textId="77777777" w:rsidR="00DF2671" w:rsidRDefault="00DF2671" w:rsidP="00AE730E">
      <w:pPr>
        <w:tabs>
          <w:tab w:val="left" w:pos="1920"/>
        </w:tabs>
        <w:spacing w:after="0"/>
        <w:ind w:firstLine="567"/>
        <w:jc w:val="both"/>
        <w:rPr>
          <w:rFonts w:ascii="Arial" w:hAnsi="Arial" w:cs="Arial"/>
          <w:sz w:val="24"/>
          <w:szCs w:val="24"/>
        </w:rPr>
      </w:pPr>
    </w:p>
    <w:p w14:paraId="1E43AEF4" w14:textId="5BE9CDC2" w:rsidR="008157C3" w:rsidRDefault="00EB6C83">
      <w:pPr>
        <w:tabs>
          <w:tab w:val="left" w:pos="1920"/>
        </w:tabs>
        <w:spacing w:line="360" w:lineRule="auto"/>
        <w:jc w:val="both"/>
        <w:rPr>
          <w:rFonts w:ascii="Arial" w:hAnsi="Arial" w:cs="Arial"/>
          <w:b/>
          <w:sz w:val="24"/>
          <w:szCs w:val="24"/>
        </w:rPr>
      </w:pPr>
      <w:r>
        <w:rPr>
          <w:rFonts w:ascii="Arial" w:hAnsi="Arial" w:cs="Arial"/>
          <w:b/>
          <w:sz w:val="24"/>
          <w:szCs w:val="24"/>
        </w:rPr>
        <w:t>4.</w:t>
      </w:r>
      <w:r w:rsidR="00F046C2">
        <w:rPr>
          <w:rFonts w:ascii="Arial" w:hAnsi="Arial" w:cs="Arial"/>
          <w:b/>
          <w:sz w:val="24"/>
          <w:szCs w:val="24"/>
          <w:lang w:val="es-MX"/>
        </w:rPr>
        <w:t xml:space="preserve"> Estudio</w:t>
      </w:r>
      <w:r w:rsidR="004B4D9B">
        <w:rPr>
          <w:rFonts w:ascii="Arial" w:hAnsi="Arial" w:cs="Arial"/>
          <w:b/>
          <w:sz w:val="24"/>
          <w:szCs w:val="24"/>
          <w:lang w:val="es-MX"/>
        </w:rPr>
        <w:t>s</w:t>
      </w:r>
      <w:r w:rsidR="00F046C2">
        <w:rPr>
          <w:rFonts w:ascii="Arial" w:hAnsi="Arial" w:cs="Arial"/>
          <w:b/>
          <w:sz w:val="24"/>
          <w:szCs w:val="24"/>
          <w:lang w:val="es-MX"/>
        </w:rPr>
        <w:t xml:space="preserve"> </w:t>
      </w:r>
      <w:r w:rsidR="004B4D9B">
        <w:rPr>
          <w:rFonts w:ascii="Arial" w:hAnsi="Arial" w:cs="Arial"/>
          <w:b/>
          <w:sz w:val="24"/>
          <w:szCs w:val="24"/>
          <w:lang w:val="es-MX"/>
        </w:rPr>
        <w:t>de las delincuencia abordadas desde la identidad y cultura (inicios de los 90 y comienzo del</w:t>
      </w:r>
      <w:r w:rsidR="00344702">
        <w:rPr>
          <w:rFonts w:ascii="Arial" w:hAnsi="Arial" w:cs="Arial"/>
          <w:b/>
          <w:sz w:val="24"/>
          <w:szCs w:val="24"/>
          <w:lang w:val="es-MX"/>
        </w:rPr>
        <w:t xml:space="preserve"> siglo XXI)</w:t>
      </w:r>
    </w:p>
    <w:p w14:paraId="38455AAD" w14:textId="31D6CEAC" w:rsidR="00DF2671" w:rsidRPr="00DF2671" w:rsidRDefault="00DF2671" w:rsidP="00AE730E">
      <w:pPr>
        <w:tabs>
          <w:tab w:val="left" w:pos="1920"/>
        </w:tabs>
        <w:spacing w:after="0"/>
        <w:jc w:val="both"/>
        <w:rPr>
          <w:rFonts w:ascii="Arial" w:hAnsi="Arial" w:cs="Arial"/>
          <w:sz w:val="24"/>
          <w:szCs w:val="24"/>
          <w:lang w:val="es-MX"/>
        </w:rPr>
      </w:pPr>
      <w:r w:rsidRPr="00DF2671">
        <w:rPr>
          <w:rFonts w:ascii="Arial" w:hAnsi="Arial" w:cs="Arial"/>
          <w:sz w:val="24"/>
          <w:szCs w:val="24"/>
        </w:rPr>
        <w:t xml:space="preserve">Este cuarto momento inicia con el cambio </w:t>
      </w:r>
      <w:r w:rsidRPr="00DF2671">
        <w:rPr>
          <w:rFonts w:ascii="Arial" w:hAnsi="Arial" w:cs="Arial"/>
          <w:sz w:val="24"/>
          <w:szCs w:val="24"/>
          <w:lang w:val="es-MX"/>
        </w:rPr>
        <w:t xml:space="preserve">paulatino de la seguridad del Estado en términos de </w:t>
      </w:r>
      <w:r w:rsidRPr="00DF2671">
        <w:rPr>
          <w:rFonts w:ascii="Arial" w:hAnsi="Arial" w:cs="Arial"/>
          <w:i/>
          <w:sz w:val="24"/>
          <w:szCs w:val="24"/>
          <w:lang w:val="es-MX"/>
        </w:rPr>
        <w:t xml:space="preserve">subsistencia del orden </w:t>
      </w:r>
      <w:r w:rsidRPr="00DF2671">
        <w:rPr>
          <w:rFonts w:ascii="Arial" w:hAnsi="Arial" w:cs="Arial"/>
          <w:sz w:val="24"/>
          <w:szCs w:val="24"/>
          <w:lang w:val="es-MX"/>
        </w:rPr>
        <w:t>al énfasis del ciudadano como sujeto de políticas públicas de seguridad. El informe regional PNUD sostiene los cambios de definición en cuanto a la seguridad giran en torno a la defensa de intereses neurálgicos del Estado, tales como soberanía y autonomía (2013:5), intereses que ponían en cuestión Sendero Luminoso por tratarse de “terroristas subversivos” y, una vez superado habría que definir las nuevas relaciones de las fuerzas del orden con la ciudadanía.</w:t>
      </w:r>
      <w:r>
        <w:rPr>
          <w:rFonts w:ascii="Arial" w:hAnsi="Arial" w:cs="Arial"/>
          <w:sz w:val="24"/>
          <w:szCs w:val="24"/>
          <w:lang w:val="es-MX"/>
        </w:rPr>
        <w:t xml:space="preserve"> </w:t>
      </w:r>
    </w:p>
    <w:p w14:paraId="259B81B0" w14:textId="52514438" w:rsidR="008157C3" w:rsidRDefault="00F046C2" w:rsidP="00AE730E">
      <w:pPr>
        <w:tabs>
          <w:tab w:val="left" w:pos="1920"/>
        </w:tabs>
        <w:spacing w:after="0"/>
        <w:ind w:firstLine="709"/>
        <w:jc w:val="both"/>
        <w:rPr>
          <w:rFonts w:ascii="Arial" w:hAnsi="Arial" w:cs="Arial"/>
          <w:sz w:val="24"/>
          <w:szCs w:val="24"/>
        </w:rPr>
      </w:pPr>
      <w:r>
        <w:rPr>
          <w:rFonts w:ascii="Arial" w:hAnsi="Arial" w:cs="Arial"/>
          <w:sz w:val="24"/>
          <w:szCs w:val="24"/>
          <w:lang w:val="es-MX"/>
        </w:rPr>
        <w:t xml:space="preserve">En Lima, </w:t>
      </w:r>
      <w:r>
        <w:rPr>
          <w:rFonts w:ascii="Arial" w:hAnsi="Arial" w:cs="Arial"/>
          <w:sz w:val="24"/>
          <w:szCs w:val="24"/>
        </w:rPr>
        <w:t xml:space="preserve">el entonces alcalde, Alberto Andrade, invita al oficial </w:t>
      </w:r>
      <w:proofErr w:type="spellStart"/>
      <w:r>
        <w:rPr>
          <w:rFonts w:ascii="Arial" w:hAnsi="Arial" w:cs="Arial"/>
          <w:sz w:val="24"/>
          <w:szCs w:val="24"/>
        </w:rPr>
        <w:t>Bratton</w:t>
      </w:r>
      <w:proofErr w:type="spellEnd"/>
      <w:r>
        <w:rPr>
          <w:rFonts w:ascii="Arial" w:hAnsi="Arial" w:cs="Arial"/>
          <w:sz w:val="24"/>
          <w:szCs w:val="24"/>
        </w:rPr>
        <w:t>, para ap</w:t>
      </w:r>
      <w:r w:rsidR="0037312C">
        <w:rPr>
          <w:rFonts w:ascii="Arial" w:hAnsi="Arial" w:cs="Arial"/>
          <w:sz w:val="24"/>
          <w:szCs w:val="24"/>
        </w:rPr>
        <w:t>oyar en la elaboración del plan</w:t>
      </w:r>
      <w:r>
        <w:rPr>
          <w:rFonts w:ascii="Arial" w:hAnsi="Arial" w:cs="Arial"/>
          <w:sz w:val="24"/>
          <w:szCs w:val="24"/>
        </w:rPr>
        <w:t xml:space="preserve"> </w:t>
      </w:r>
      <w:r w:rsidR="00B30DBC">
        <w:rPr>
          <w:rFonts w:ascii="Arial" w:hAnsi="Arial" w:cs="Arial"/>
          <w:sz w:val="24"/>
          <w:szCs w:val="24"/>
        </w:rPr>
        <w:t>de Lima Metropolitana</w:t>
      </w:r>
      <w:r>
        <w:rPr>
          <w:rFonts w:ascii="Arial" w:hAnsi="Arial" w:cs="Arial"/>
          <w:sz w:val="24"/>
          <w:szCs w:val="24"/>
        </w:rPr>
        <w:t>. Por su parte, la participación de la población en el tema de seguridad venía gestándose</w:t>
      </w:r>
      <w:r w:rsidR="0037312C">
        <w:rPr>
          <w:rFonts w:ascii="Arial" w:hAnsi="Arial" w:cs="Arial"/>
          <w:sz w:val="24"/>
          <w:szCs w:val="24"/>
        </w:rPr>
        <w:t xml:space="preserve"> hasta ser canalizada por la policía en el año 1997 con la creación de la junta vecinal de seguridad ciudadana, </w:t>
      </w:r>
      <w:r>
        <w:rPr>
          <w:rFonts w:ascii="Arial" w:hAnsi="Arial" w:cs="Arial"/>
          <w:sz w:val="24"/>
          <w:szCs w:val="24"/>
        </w:rPr>
        <w:t>promovida por el oficial Ernesto Yepes, que a su vez, impulsa la apuesta por la policía comunitaria</w:t>
      </w:r>
      <w:r>
        <w:rPr>
          <w:rStyle w:val="Refdenotaalpie"/>
          <w:rFonts w:ascii="Arial" w:hAnsi="Arial" w:cs="Arial"/>
          <w:sz w:val="24"/>
          <w:szCs w:val="24"/>
        </w:rPr>
        <w:footnoteReference w:id="9"/>
      </w:r>
      <w:r>
        <w:rPr>
          <w:rFonts w:ascii="Arial" w:hAnsi="Arial" w:cs="Arial"/>
          <w:sz w:val="24"/>
          <w:szCs w:val="24"/>
        </w:rPr>
        <w:t>.</w:t>
      </w:r>
      <w:r w:rsidR="009919F2">
        <w:rPr>
          <w:rFonts w:ascii="Arial" w:hAnsi="Arial" w:cs="Arial"/>
          <w:sz w:val="24"/>
          <w:szCs w:val="24"/>
        </w:rPr>
        <w:t xml:space="preserve"> </w:t>
      </w:r>
      <w:r w:rsidR="009919F2" w:rsidRPr="009919F2">
        <w:rPr>
          <w:rFonts w:ascii="Arial" w:hAnsi="Arial" w:cs="Arial"/>
          <w:sz w:val="24"/>
          <w:szCs w:val="24"/>
          <w:lang w:val="es-MX"/>
        </w:rPr>
        <w:t xml:space="preserve">Es decir, esta etapa permite </w:t>
      </w:r>
      <w:r w:rsidR="009919F2" w:rsidRPr="009919F2">
        <w:rPr>
          <w:rFonts w:ascii="Arial" w:hAnsi="Arial" w:cs="Arial"/>
          <w:sz w:val="24"/>
          <w:szCs w:val="24"/>
          <w:lang w:val="es-MX"/>
        </w:rPr>
        <w:lastRenderedPageBreak/>
        <w:t>redefinir también el concepto</w:t>
      </w:r>
      <w:r w:rsidR="00293B75">
        <w:rPr>
          <w:rFonts w:ascii="Arial" w:hAnsi="Arial" w:cs="Arial"/>
          <w:sz w:val="24"/>
          <w:szCs w:val="24"/>
          <w:lang w:val="es-MX"/>
        </w:rPr>
        <w:t xml:space="preserve"> y la práctica</w:t>
      </w:r>
      <w:r w:rsidR="009919F2" w:rsidRPr="009919F2">
        <w:rPr>
          <w:rFonts w:ascii="Arial" w:hAnsi="Arial" w:cs="Arial"/>
          <w:sz w:val="24"/>
          <w:szCs w:val="24"/>
          <w:lang w:val="es-MX"/>
        </w:rPr>
        <w:t xml:space="preserve"> de seguridad, de otro modo, de orden interno a la seguridad ciudadana. La misma que estaba siendo puesta en peligro</w:t>
      </w:r>
      <w:r w:rsidR="009919F2" w:rsidRPr="009919F2">
        <w:rPr>
          <w:rFonts w:ascii="Arial" w:hAnsi="Arial" w:cs="Arial"/>
          <w:i/>
          <w:sz w:val="24"/>
          <w:szCs w:val="24"/>
          <w:lang w:val="es-MX"/>
        </w:rPr>
        <w:t xml:space="preserve">  </w:t>
      </w:r>
      <w:r w:rsidR="009919F2" w:rsidRPr="009919F2">
        <w:rPr>
          <w:rFonts w:ascii="Arial" w:hAnsi="Arial" w:cs="Arial"/>
          <w:sz w:val="24"/>
          <w:szCs w:val="24"/>
          <w:lang w:val="es-MX"/>
        </w:rPr>
        <w:t xml:space="preserve">por jóvenes </w:t>
      </w:r>
      <w:r w:rsidR="009919F2" w:rsidRPr="009919F2">
        <w:rPr>
          <w:rFonts w:ascii="Arial" w:hAnsi="Arial" w:cs="Arial"/>
          <w:i/>
          <w:sz w:val="24"/>
          <w:szCs w:val="24"/>
          <w:lang w:val="es-MX"/>
        </w:rPr>
        <w:t>inadaptados</w:t>
      </w:r>
      <w:r w:rsidR="009919F2" w:rsidRPr="009919F2">
        <w:rPr>
          <w:rFonts w:ascii="Arial" w:hAnsi="Arial" w:cs="Arial"/>
          <w:sz w:val="24"/>
          <w:szCs w:val="24"/>
          <w:lang w:val="es-MX"/>
        </w:rPr>
        <w:t>.</w:t>
      </w:r>
      <w:r w:rsidR="00450100">
        <w:rPr>
          <w:rFonts w:ascii="Arial" w:hAnsi="Arial" w:cs="Arial"/>
          <w:sz w:val="24"/>
          <w:szCs w:val="24"/>
          <w:lang w:val="es-MX"/>
        </w:rPr>
        <w:t xml:space="preserve"> </w:t>
      </w:r>
    </w:p>
    <w:p w14:paraId="59CAF582" w14:textId="7E246449" w:rsidR="008157C3" w:rsidRDefault="00F046C2" w:rsidP="00AE730E">
      <w:pPr>
        <w:tabs>
          <w:tab w:val="left" w:pos="1920"/>
        </w:tabs>
        <w:spacing w:after="0"/>
        <w:ind w:firstLine="567"/>
        <w:jc w:val="both"/>
        <w:rPr>
          <w:rFonts w:ascii="Arial" w:hAnsi="Arial" w:cs="Arial"/>
          <w:sz w:val="24"/>
          <w:szCs w:val="24"/>
        </w:rPr>
      </w:pPr>
      <w:r>
        <w:rPr>
          <w:rFonts w:ascii="Arial" w:hAnsi="Arial" w:cs="Arial"/>
          <w:sz w:val="24"/>
          <w:szCs w:val="24"/>
          <w:lang w:val="es-MX"/>
        </w:rPr>
        <w:t>El asunto de la juventud tiene larga data y aspectos abordados. Entre los temas que destacan</w:t>
      </w:r>
      <w:r w:rsidR="00452FC3">
        <w:rPr>
          <w:rFonts w:ascii="Arial" w:hAnsi="Arial" w:cs="Arial"/>
          <w:sz w:val="24"/>
          <w:szCs w:val="24"/>
          <w:lang w:val="es-MX"/>
        </w:rPr>
        <w:t xml:space="preserve"> </w:t>
      </w:r>
      <w:r w:rsidR="0040792A">
        <w:rPr>
          <w:rFonts w:ascii="Arial" w:hAnsi="Arial" w:cs="Arial"/>
          <w:sz w:val="24"/>
          <w:szCs w:val="24"/>
          <w:lang w:val="es-MX"/>
        </w:rPr>
        <w:t>están</w:t>
      </w:r>
      <w:r>
        <w:rPr>
          <w:rFonts w:ascii="Arial" w:hAnsi="Arial" w:cs="Arial"/>
          <w:sz w:val="24"/>
          <w:szCs w:val="24"/>
          <w:lang w:val="es-MX"/>
        </w:rPr>
        <w:t xml:space="preserve"> la inserción laboral, acceso a la educación, actitudes políticas y violencia, este último sobre todo en los estudios de las pandillas</w:t>
      </w:r>
      <w:r>
        <w:rPr>
          <w:rStyle w:val="Refdenotaalpie"/>
          <w:rFonts w:ascii="Arial" w:hAnsi="Arial" w:cs="Arial"/>
          <w:sz w:val="24"/>
          <w:szCs w:val="24"/>
          <w:lang w:val="es-MX"/>
        </w:rPr>
        <w:footnoteReference w:id="10"/>
      </w:r>
      <w:r>
        <w:rPr>
          <w:rFonts w:ascii="Arial" w:hAnsi="Arial" w:cs="Arial"/>
          <w:sz w:val="24"/>
          <w:szCs w:val="24"/>
          <w:lang w:val="es-MX"/>
        </w:rPr>
        <w:t xml:space="preserve"> y barras bravas</w:t>
      </w:r>
      <w:r>
        <w:rPr>
          <w:rStyle w:val="Refdenotaalpie"/>
          <w:rFonts w:ascii="Arial" w:hAnsi="Arial" w:cs="Arial"/>
          <w:sz w:val="24"/>
          <w:szCs w:val="24"/>
          <w:lang w:val="es-MX"/>
        </w:rPr>
        <w:footnoteReference w:id="11"/>
      </w:r>
      <w:r>
        <w:rPr>
          <w:rFonts w:ascii="Arial" w:hAnsi="Arial" w:cs="Arial"/>
          <w:sz w:val="24"/>
          <w:szCs w:val="24"/>
          <w:lang w:val="es-MX"/>
        </w:rPr>
        <w:t xml:space="preserve">. </w:t>
      </w:r>
      <w:r>
        <w:rPr>
          <w:rFonts w:ascii="Arial" w:hAnsi="Arial" w:cs="Arial"/>
          <w:sz w:val="24"/>
          <w:szCs w:val="24"/>
          <w:lang w:val="es-ES"/>
        </w:rPr>
        <w:t xml:space="preserve">Se abrirá campo para el </w:t>
      </w:r>
      <w:r>
        <w:rPr>
          <w:rFonts w:ascii="Arial" w:hAnsi="Arial" w:cs="Arial"/>
          <w:i/>
          <w:sz w:val="24"/>
          <w:szCs w:val="24"/>
          <w:lang w:val="es-ES"/>
        </w:rPr>
        <w:t>objeto</w:t>
      </w:r>
      <w:r>
        <w:rPr>
          <w:rFonts w:ascii="Arial" w:hAnsi="Arial" w:cs="Arial"/>
          <w:sz w:val="24"/>
          <w:szCs w:val="24"/>
          <w:lang w:val="es-ES"/>
        </w:rPr>
        <w:t xml:space="preserve"> del pandillaje a partir de los noventa, mientras que en las regiones se dará a  fines de los noventa. Así lo muestra Stroka al decir que: “</w:t>
      </w:r>
      <w:r>
        <w:rPr>
          <w:rFonts w:ascii="Arial" w:hAnsi="Arial" w:cs="Arial"/>
          <w:i/>
          <w:sz w:val="24"/>
          <w:szCs w:val="24"/>
          <w:lang w:val="es-ES"/>
        </w:rPr>
        <w:t>no fue sino hasta finales de la década de 1990, que las pandillas de Huamanga pasaron a ser un objeto de estudio académico y un grupo objetivo de los programas institucionales</w:t>
      </w:r>
      <w:r w:rsidR="007C2A35">
        <w:rPr>
          <w:rFonts w:ascii="Arial" w:hAnsi="Arial" w:cs="Arial"/>
          <w:sz w:val="24"/>
          <w:szCs w:val="24"/>
          <w:lang w:val="es-ES"/>
        </w:rPr>
        <w:t>” (Stroka, 2007:85).</w:t>
      </w:r>
      <w:r>
        <w:rPr>
          <w:rFonts w:ascii="Arial" w:hAnsi="Arial" w:cs="Arial"/>
          <w:sz w:val="24"/>
          <w:szCs w:val="24"/>
          <w:lang w:val="es-ES"/>
        </w:rPr>
        <w:t xml:space="preserve"> </w:t>
      </w:r>
      <w:r>
        <w:rPr>
          <w:rFonts w:ascii="Arial" w:hAnsi="Arial" w:cs="Arial"/>
          <w:sz w:val="24"/>
          <w:szCs w:val="24"/>
          <w:lang w:val="es-MX"/>
        </w:rPr>
        <w:t>Según SENAJU, la preocupación por esta temática es debido a las acciones violentas cometidas por jóvenes</w:t>
      </w:r>
      <w:r w:rsidR="00187131">
        <w:rPr>
          <w:rFonts w:ascii="Arial" w:hAnsi="Arial" w:cs="Arial"/>
          <w:sz w:val="24"/>
          <w:szCs w:val="24"/>
          <w:lang w:val="es-MX"/>
        </w:rPr>
        <w:t>,</w:t>
      </w:r>
      <w:r>
        <w:rPr>
          <w:rFonts w:ascii="Arial" w:hAnsi="Arial" w:cs="Arial"/>
          <w:sz w:val="24"/>
          <w:szCs w:val="24"/>
          <w:lang w:val="es-MX"/>
        </w:rPr>
        <w:t xml:space="preserve"> y a su vez</w:t>
      </w:r>
      <w:r w:rsidR="00187131">
        <w:rPr>
          <w:rFonts w:ascii="Arial" w:hAnsi="Arial" w:cs="Arial"/>
          <w:sz w:val="24"/>
          <w:szCs w:val="24"/>
          <w:lang w:val="es-MX"/>
        </w:rPr>
        <w:t>,</w:t>
      </w:r>
      <w:r>
        <w:rPr>
          <w:rFonts w:ascii="Arial" w:hAnsi="Arial" w:cs="Arial"/>
          <w:sz w:val="24"/>
          <w:szCs w:val="24"/>
          <w:lang w:val="es-MX"/>
        </w:rPr>
        <w:t xml:space="preserve"> por su difusión en los medios de comunicación (SEJANU, 2014:73). </w:t>
      </w:r>
    </w:p>
    <w:p w14:paraId="5A395B62" w14:textId="2EFBD109" w:rsidR="008157C3" w:rsidRDefault="00F046C2" w:rsidP="00AE730E">
      <w:pPr>
        <w:tabs>
          <w:tab w:val="left" w:pos="1920"/>
        </w:tabs>
        <w:spacing w:after="0"/>
        <w:ind w:firstLine="567"/>
        <w:jc w:val="both"/>
        <w:rPr>
          <w:rFonts w:ascii="Arial" w:hAnsi="Arial" w:cs="Arial"/>
          <w:sz w:val="24"/>
          <w:szCs w:val="24"/>
          <w:lang w:val="es-ES"/>
        </w:rPr>
      </w:pPr>
      <w:r>
        <w:rPr>
          <w:rFonts w:ascii="Arial" w:hAnsi="Arial" w:cs="Arial"/>
          <w:sz w:val="24"/>
          <w:szCs w:val="24"/>
        </w:rPr>
        <w:t xml:space="preserve">En esta etapa se encuentra Juan Aguilar Chacón más conocido como “Negro </w:t>
      </w:r>
      <w:proofErr w:type="spellStart"/>
      <w:r>
        <w:rPr>
          <w:rFonts w:ascii="Arial" w:hAnsi="Arial" w:cs="Arial"/>
          <w:sz w:val="24"/>
          <w:szCs w:val="24"/>
        </w:rPr>
        <w:t>Canebo</w:t>
      </w:r>
      <w:proofErr w:type="spellEnd"/>
      <w:r>
        <w:rPr>
          <w:rFonts w:ascii="Arial" w:hAnsi="Arial" w:cs="Arial"/>
          <w:sz w:val="24"/>
          <w:szCs w:val="24"/>
        </w:rPr>
        <w:t xml:space="preserve">”, quien para mediados de los noventa era considerado “el delincuente joven más peligroso”, antes de que cumpla 18 años ya tenía en sus antecedentes 11 denuncias por secuestro, 3 por homicidios y 23 por robo y hurto. Es un contexto que se mediatiza las transgresiones juveniles y aparecen diversos estudios dedicados a este problema en la ciudad y las provincias.  El trabajo que aborda con un rigor inicial este asunto es la </w:t>
      </w:r>
      <w:r w:rsidR="00BD2C9C">
        <w:rPr>
          <w:rFonts w:ascii="Arial" w:hAnsi="Arial" w:cs="Arial"/>
          <w:sz w:val="24"/>
          <w:szCs w:val="24"/>
        </w:rPr>
        <w:t>compilación</w:t>
      </w:r>
      <w:r>
        <w:rPr>
          <w:rFonts w:ascii="Arial" w:hAnsi="Arial" w:cs="Arial"/>
          <w:sz w:val="24"/>
          <w:szCs w:val="24"/>
        </w:rPr>
        <w:t xml:space="preserve"> de  Martínez y Tong titulado </w:t>
      </w:r>
      <w:r>
        <w:rPr>
          <w:rFonts w:ascii="Arial" w:hAnsi="Arial" w:cs="Arial"/>
          <w:i/>
          <w:sz w:val="24"/>
          <w:szCs w:val="24"/>
        </w:rPr>
        <w:t>¿Nacidos para ser salvajes? Identidad y violencia juvenil en los 90</w:t>
      </w:r>
      <w:r>
        <w:rPr>
          <w:rFonts w:ascii="Arial" w:hAnsi="Arial" w:cs="Arial"/>
          <w:sz w:val="24"/>
          <w:szCs w:val="24"/>
        </w:rPr>
        <w:t xml:space="preserve"> (1998), dentro </w:t>
      </w:r>
      <w:r w:rsidR="006B78EF">
        <w:rPr>
          <w:rFonts w:ascii="Arial" w:hAnsi="Arial" w:cs="Arial"/>
          <w:sz w:val="24"/>
          <w:szCs w:val="24"/>
        </w:rPr>
        <w:t xml:space="preserve">de este trabajo </w:t>
      </w:r>
      <w:r>
        <w:rPr>
          <w:rFonts w:ascii="Arial" w:hAnsi="Arial" w:cs="Arial"/>
          <w:sz w:val="24"/>
          <w:szCs w:val="24"/>
        </w:rPr>
        <w:t>destacan los</w:t>
      </w:r>
      <w:r w:rsidR="006B78EF">
        <w:rPr>
          <w:rFonts w:ascii="Arial" w:hAnsi="Arial" w:cs="Arial"/>
          <w:sz w:val="24"/>
          <w:szCs w:val="24"/>
        </w:rPr>
        <w:t xml:space="preserve"> textos de Tong y Santos. En el trabajo de Tong con las</w:t>
      </w:r>
      <w:r>
        <w:rPr>
          <w:rFonts w:ascii="Arial" w:hAnsi="Arial" w:cs="Arial"/>
          <w:sz w:val="24"/>
          <w:szCs w:val="24"/>
        </w:rPr>
        <w:t xml:space="preserve"> llamadas “solidaridade</w:t>
      </w:r>
      <w:r w:rsidR="006B78EF">
        <w:rPr>
          <w:rFonts w:ascii="Arial" w:hAnsi="Arial" w:cs="Arial"/>
          <w:sz w:val="24"/>
          <w:szCs w:val="24"/>
        </w:rPr>
        <w:t>s violentas sin ideología”, y en Santos</w:t>
      </w:r>
      <w:r>
        <w:rPr>
          <w:rFonts w:ascii="Arial" w:hAnsi="Arial" w:cs="Arial"/>
          <w:sz w:val="24"/>
          <w:szCs w:val="24"/>
        </w:rPr>
        <w:t xml:space="preserve"> con un análisis de los “esquineros-trajinantes”</w:t>
      </w:r>
      <w:r>
        <w:rPr>
          <w:rFonts w:ascii="Arial" w:hAnsi="Arial" w:cs="Arial"/>
          <w:sz w:val="24"/>
          <w:szCs w:val="24"/>
          <w:lang w:val="es-ES"/>
        </w:rPr>
        <w:t xml:space="preserve">. </w:t>
      </w:r>
    </w:p>
    <w:p w14:paraId="6573B2AA" w14:textId="1E84A7AB" w:rsidR="008157C3" w:rsidRDefault="00F046C2" w:rsidP="00AE730E">
      <w:pPr>
        <w:tabs>
          <w:tab w:val="left" w:pos="1920"/>
        </w:tabs>
        <w:spacing w:after="0"/>
        <w:ind w:firstLine="567"/>
        <w:jc w:val="both"/>
        <w:rPr>
          <w:rFonts w:ascii="Arial" w:eastAsia="Times New Roman" w:hAnsi="Arial" w:cs="Arial"/>
          <w:color w:val="141823"/>
          <w:sz w:val="24"/>
          <w:szCs w:val="20"/>
        </w:rPr>
      </w:pPr>
      <w:r>
        <w:rPr>
          <w:rFonts w:ascii="Arial" w:hAnsi="Arial" w:cs="Arial"/>
          <w:sz w:val="24"/>
          <w:szCs w:val="24"/>
          <w:lang w:val="es-ES"/>
        </w:rPr>
        <w:t xml:space="preserve"> En provincias resaltan algunas regiones que empiezan a tomar interés a este tema. Sobresalen las investigaciones de las pandillas post violencia política</w:t>
      </w:r>
      <w:r w:rsidR="00FF5109">
        <w:rPr>
          <w:rFonts w:ascii="Arial" w:hAnsi="Arial" w:cs="Arial"/>
          <w:sz w:val="24"/>
          <w:szCs w:val="24"/>
          <w:lang w:val="es-ES"/>
        </w:rPr>
        <w:t xml:space="preserve"> en Ayacucho</w:t>
      </w:r>
      <w:r>
        <w:rPr>
          <w:rFonts w:ascii="Arial" w:hAnsi="Arial" w:cs="Arial"/>
          <w:sz w:val="24"/>
          <w:szCs w:val="24"/>
          <w:lang w:val="es-ES"/>
        </w:rPr>
        <w:t xml:space="preserve">. Entre las tesis cabe anotar el trabajo de Ortega Matute con </w:t>
      </w:r>
      <w:r>
        <w:rPr>
          <w:rFonts w:ascii="Arial" w:hAnsi="Arial" w:cs="Arial"/>
          <w:i/>
          <w:sz w:val="24"/>
          <w:szCs w:val="24"/>
          <w:lang w:val="es-ES"/>
        </w:rPr>
        <w:t>Las pandillas juveniles de Ayacucho</w:t>
      </w:r>
      <w:r>
        <w:rPr>
          <w:rFonts w:ascii="Arial" w:hAnsi="Arial" w:cs="Arial"/>
          <w:sz w:val="24"/>
          <w:szCs w:val="24"/>
          <w:lang w:val="es-ES"/>
        </w:rPr>
        <w:t xml:space="preserve"> (2001), Jorge León </w:t>
      </w:r>
      <w:r>
        <w:rPr>
          <w:rFonts w:ascii="Arial" w:hAnsi="Arial" w:cs="Arial"/>
          <w:i/>
          <w:sz w:val="24"/>
          <w:szCs w:val="24"/>
          <w:lang w:val="es-ES"/>
        </w:rPr>
        <w:t xml:space="preserve">Las pandillas juveniles en Huamanga: Una nueva expresión de violencia social en el contexto de postguerra </w:t>
      </w:r>
      <w:r>
        <w:rPr>
          <w:rFonts w:ascii="Arial" w:hAnsi="Arial" w:cs="Arial"/>
          <w:i/>
          <w:sz w:val="24"/>
          <w:szCs w:val="24"/>
          <w:lang w:val="es-ES"/>
        </w:rPr>
        <w:lastRenderedPageBreak/>
        <w:t>(1989-2001)</w:t>
      </w:r>
      <w:r w:rsidR="00453FD0">
        <w:rPr>
          <w:rFonts w:ascii="Arial" w:hAnsi="Arial" w:cs="Arial"/>
          <w:sz w:val="24"/>
          <w:szCs w:val="24"/>
          <w:lang w:val="es-ES"/>
        </w:rPr>
        <w:t xml:space="preserve"> (2002)</w:t>
      </w:r>
      <w:r>
        <w:rPr>
          <w:rFonts w:ascii="Arial" w:hAnsi="Arial" w:cs="Arial"/>
          <w:sz w:val="24"/>
          <w:szCs w:val="24"/>
          <w:lang w:val="es-ES"/>
        </w:rPr>
        <w:t xml:space="preserve">. </w:t>
      </w:r>
      <w:r>
        <w:rPr>
          <w:rFonts w:ascii="Arial" w:hAnsi="Arial" w:cs="Arial"/>
          <w:sz w:val="24"/>
          <w:szCs w:val="24"/>
        </w:rPr>
        <w:t xml:space="preserve">Para estas investigaciones y las antes citadas </w:t>
      </w:r>
      <w:r w:rsidR="00CC6432">
        <w:rPr>
          <w:rFonts w:ascii="Arial" w:hAnsi="Arial" w:cs="Arial"/>
          <w:sz w:val="24"/>
          <w:szCs w:val="24"/>
        </w:rPr>
        <w:t>el asunto</w:t>
      </w:r>
      <w:r>
        <w:rPr>
          <w:rFonts w:ascii="Arial" w:hAnsi="Arial" w:cs="Arial"/>
          <w:sz w:val="24"/>
          <w:szCs w:val="24"/>
        </w:rPr>
        <w:t xml:space="preserve"> </w:t>
      </w:r>
      <w:r w:rsidR="00406311">
        <w:rPr>
          <w:rFonts w:ascii="Arial" w:hAnsi="Arial" w:cs="Arial"/>
          <w:sz w:val="24"/>
          <w:szCs w:val="24"/>
        </w:rPr>
        <w:t>constituye</w:t>
      </w:r>
      <w:r>
        <w:rPr>
          <w:rFonts w:ascii="Arial" w:hAnsi="Arial" w:cs="Arial"/>
          <w:sz w:val="24"/>
          <w:szCs w:val="24"/>
        </w:rPr>
        <w:t xml:space="preserve"> un serio problema social que afectan </w:t>
      </w:r>
      <w:r w:rsidR="00A00CD3">
        <w:rPr>
          <w:rFonts w:ascii="Arial" w:hAnsi="Arial" w:cs="Arial"/>
          <w:sz w:val="24"/>
          <w:szCs w:val="24"/>
        </w:rPr>
        <w:t xml:space="preserve">la </w:t>
      </w:r>
      <w:r>
        <w:rPr>
          <w:rFonts w:ascii="Arial" w:hAnsi="Arial" w:cs="Arial"/>
          <w:sz w:val="24"/>
          <w:szCs w:val="24"/>
        </w:rPr>
        <w:t xml:space="preserve">convivencia y la integración por su comportamiento trasgresor. Sobresalen los estudios desde un enfoque cultural, </w:t>
      </w:r>
      <w:r>
        <w:rPr>
          <w:rFonts w:ascii="Arial" w:hAnsi="Arial" w:cs="Arial"/>
          <w:sz w:val="24"/>
          <w:szCs w:val="24"/>
          <w:lang w:val="es-ES"/>
        </w:rPr>
        <w:t>S</w:t>
      </w:r>
      <w:r w:rsidRPr="00550F8B">
        <w:rPr>
          <w:rFonts w:ascii="Arial" w:hAnsi="Arial" w:cs="Arial"/>
          <w:sz w:val="24"/>
          <w:szCs w:val="24"/>
          <w:lang w:val="es-ES"/>
        </w:rPr>
        <w:t xml:space="preserve">troka, por ejemplo, recurre a la teoría de la </w:t>
      </w:r>
      <w:r w:rsidR="00550F8B" w:rsidRPr="00550F8B">
        <w:rPr>
          <w:rFonts w:ascii="Arial" w:hAnsi="Arial" w:cs="Arial"/>
          <w:sz w:val="24"/>
          <w:szCs w:val="24"/>
          <w:lang w:val="es-ES"/>
        </w:rPr>
        <w:t xml:space="preserve">identidad social, este trabajo al igual que otros enfatizan en la identidad territorial que cobran las </w:t>
      </w:r>
      <w:r w:rsidR="00550F8B" w:rsidRPr="00550F8B">
        <w:rPr>
          <w:rFonts w:ascii="Arial" w:hAnsi="Arial" w:cs="Arial"/>
          <w:i/>
          <w:sz w:val="24"/>
          <w:szCs w:val="24"/>
          <w:lang w:val="es-ES"/>
        </w:rPr>
        <w:t>pandillas</w:t>
      </w:r>
      <w:r w:rsidR="00550F8B" w:rsidRPr="00550F8B">
        <w:rPr>
          <w:rFonts w:ascii="Arial" w:hAnsi="Arial" w:cs="Arial"/>
          <w:sz w:val="24"/>
          <w:szCs w:val="24"/>
          <w:lang w:val="es-ES"/>
        </w:rPr>
        <w:t>.</w:t>
      </w:r>
      <w:r w:rsidRPr="00550F8B">
        <w:rPr>
          <w:rFonts w:ascii="Arial" w:hAnsi="Arial" w:cs="Arial"/>
          <w:sz w:val="24"/>
          <w:szCs w:val="24"/>
          <w:lang w:val="es-ES"/>
        </w:rPr>
        <w:t xml:space="preserve"> Una línea</w:t>
      </w:r>
      <w:r>
        <w:rPr>
          <w:rFonts w:ascii="Arial" w:hAnsi="Arial" w:cs="Arial"/>
          <w:sz w:val="24"/>
          <w:szCs w:val="24"/>
          <w:lang w:val="es-ES"/>
        </w:rPr>
        <w:t xml:space="preserve"> aparte merece el trabajo que aborda la cultura delincuencial en los penales de Pérez Guadalupe, con su trabajo </w:t>
      </w:r>
      <w:r>
        <w:rPr>
          <w:rFonts w:ascii="Arial" w:hAnsi="Arial" w:cs="Arial"/>
          <w:i/>
          <w:sz w:val="24"/>
          <w:szCs w:val="24"/>
          <w:lang w:val="es-ES"/>
        </w:rPr>
        <w:t xml:space="preserve">Faites y atorrantes: una etnografía del penal de Lurigancho </w:t>
      </w:r>
      <w:r>
        <w:rPr>
          <w:rFonts w:ascii="Arial" w:hAnsi="Arial" w:cs="Arial"/>
          <w:sz w:val="24"/>
          <w:szCs w:val="24"/>
          <w:lang w:val="es-ES"/>
        </w:rPr>
        <w:t xml:space="preserve">(1994)  que asocia el </w:t>
      </w:r>
      <w:r>
        <w:rPr>
          <w:rFonts w:ascii="Arial" w:hAnsi="Arial" w:cs="Arial"/>
          <w:i/>
          <w:sz w:val="24"/>
          <w:szCs w:val="24"/>
          <w:lang w:val="es-ES"/>
        </w:rPr>
        <w:t>trabajo</w:t>
      </w:r>
      <w:r>
        <w:rPr>
          <w:rFonts w:ascii="Arial" w:hAnsi="Arial" w:cs="Arial"/>
          <w:sz w:val="24"/>
          <w:szCs w:val="24"/>
          <w:lang w:val="es-ES"/>
        </w:rPr>
        <w:t xml:space="preserve"> delictual con el prestigio criminal; por otro lado, otro hito es el trabajo de</w:t>
      </w:r>
      <w:r>
        <w:rPr>
          <w:rFonts w:ascii="Arial" w:hAnsi="Arial" w:cs="Arial"/>
          <w:sz w:val="24"/>
          <w:szCs w:val="24"/>
          <w:lang w:val="es-MX"/>
        </w:rPr>
        <w:t xml:space="preserve"> </w:t>
      </w:r>
      <w:r>
        <w:rPr>
          <w:rFonts w:ascii="Arial" w:eastAsia="Times New Roman" w:hAnsi="Arial" w:cs="Arial"/>
          <w:color w:val="141823"/>
          <w:sz w:val="24"/>
          <w:szCs w:val="20"/>
        </w:rPr>
        <w:t xml:space="preserve">Abelardo Sánchez León y Marco del </w:t>
      </w:r>
      <w:proofErr w:type="spellStart"/>
      <w:r>
        <w:rPr>
          <w:rFonts w:ascii="Arial" w:eastAsia="Times New Roman" w:hAnsi="Arial" w:cs="Arial"/>
          <w:color w:val="141823"/>
          <w:sz w:val="24"/>
          <w:szCs w:val="20"/>
        </w:rPr>
        <w:t>Mastro</w:t>
      </w:r>
      <w:proofErr w:type="spellEnd"/>
      <w:r>
        <w:rPr>
          <w:rFonts w:ascii="Arial" w:eastAsia="Times New Roman" w:hAnsi="Arial" w:cs="Arial"/>
          <w:color w:val="141823"/>
          <w:sz w:val="24"/>
          <w:szCs w:val="20"/>
        </w:rPr>
        <w:t xml:space="preserve"> con su trabajo </w:t>
      </w:r>
      <w:r>
        <w:rPr>
          <w:rFonts w:ascii="Arial" w:eastAsia="Times New Roman" w:hAnsi="Arial" w:cs="Arial"/>
          <w:i/>
          <w:color w:val="141823"/>
          <w:sz w:val="24"/>
          <w:szCs w:val="20"/>
        </w:rPr>
        <w:t xml:space="preserve">En el juego de la vida </w:t>
      </w:r>
      <w:r>
        <w:rPr>
          <w:rFonts w:ascii="Arial" w:eastAsia="Times New Roman" w:hAnsi="Arial" w:cs="Arial"/>
          <w:color w:val="141823"/>
          <w:sz w:val="24"/>
          <w:szCs w:val="20"/>
        </w:rPr>
        <w:t>(1993).</w:t>
      </w:r>
    </w:p>
    <w:p w14:paraId="229A0B76" w14:textId="03C640D2" w:rsidR="008157C3" w:rsidRDefault="00F046C2" w:rsidP="00AE730E">
      <w:pPr>
        <w:tabs>
          <w:tab w:val="left" w:pos="1920"/>
        </w:tabs>
        <w:spacing w:after="0"/>
        <w:ind w:firstLine="567"/>
        <w:jc w:val="both"/>
        <w:rPr>
          <w:rFonts w:ascii="Arial" w:hAnsi="Arial" w:cs="Arial"/>
          <w:sz w:val="24"/>
          <w:szCs w:val="24"/>
        </w:rPr>
      </w:pPr>
      <w:r>
        <w:rPr>
          <w:rFonts w:ascii="Arial" w:hAnsi="Arial" w:cs="Arial"/>
          <w:sz w:val="24"/>
          <w:szCs w:val="24"/>
        </w:rPr>
        <w:t>Cabe anotar que las investigaciones sobre la delincuencia y pandillas encuentran discusiones. Una de ella son las explicaciones al comportamiento delictual,  el trabajo de Piqueras (2003) asume a las pandillas de Ayacucho como</w:t>
      </w:r>
      <w:r w:rsidR="00A313CC">
        <w:rPr>
          <w:rFonts w:ascii="Arial" w:hAnsi="Arial" w:cs="Arial"/>
          <w:sz w:val="24"/>
          <w:szCs w:val="24"/>
        </w:rPr>
        <w:t xml:space="preserve"> </w:t>
      </w:r>
      <w:r w:rsidR="00A313CC">
        <w:rPr>
          <w:rFonts w:ascii="Arial" w:hAnsi="Arial" w:cs="Arial"/>
          <w:sz w:val="24"/>
          <w:szCs w:val="24"/>
          <w:lang w:val="es-ES"/>
        </w:rPr>
        <w:t xml:space="preserve">«victimas traumatizadas» </w:t>
      </w:r>
      <w:r>
        <w:rPr>
          <w:rFonts w:ascii="Arial" w:hAnsi="Arial" w:cs="Arial"/>
          <w:sz w:val="24"/>
          <w:szCs w:val="24"/>
        </w:rPr>
        <w:t>por la violencia política. Así pues</w:t>
      </w:r>
      <w:r w:rsidR="00187131">
        <w:rPr>
          <w:rFonts w:ascii="Arial" w:hAnsi="Arial" w:cs="Arial"/>
          <w:sz w:val="24"/>
          <w:szCs w:val="24"/>
        </w:rPr>
        <w:t>,</w:t>
      </w:r>
      <w:r>
        <w:rPr>
          <w:rFonts w:ascii="Arial" w:hAnsi="Arial" w:cs="Arial"/>
          <w:sz w:val="24"/>
          <w:szCs w:val="24"/>
        </w:rPr>
        <w:t xml:space="preserve"> se considera que las pandillas y la delincuencia son expresión de un proceso de violencia de largo aliento (Piqueras 2003, Reyna y Toche 1999), mientras que es más notorio acercarse al tema ubicando múltiples dimensiones, en donde la violencia y delitos se muestran como una dimensión entre tantas otras que perturba la convivencia (Tong, 1998; Stroka </w:t>
      </w:r>
      <w:r w:rsidR="007D2DED">
        <w:rPr>
          <w:rFonts w:ascii="Arial" w:hAnsi="Arial" w:cs="Arial"/>
          <w:sz w:val="24"/>
          <w:szCs w:val="24"/>
        </w:rPr>
        <w:t>2008, Loayza, 2011; SENAJU, 2013</w:t>
      </w:r>
      <w:r>
        <w:rPr>
          <w:rFonts w:ascii="Arial" w:hAnsi="Arial" w:cs="Arial"/>
          <w:sz w:val="24"/>
          <w:szCs w:val="24"/>
        </w:rPr>
        <w:t>).</w:t>
      </w:r>
    </w:p>
    <w:p w14:paraId="0AB67055" w14:textId="7731A93B" w:rsidR="008157C3" w:rsidRDefault="00F046C2" w:rsidP="00AE730E">
      <w:pPr>
        <w:tabs>
          <w:tab w:val="left" w:pos="1920"/>
        </w:tabs>
        <w:spacing w:after="0"/>
        <w:ind w:firstLine="567"/>
        <w:jc w:val="both"/>
        <w:rPr>
          <w:rFonts w:ascii="Arial" w:hAnsi="Arial" w:cs="Arial"/>
          <w:sz w:val="24"/>
          <w:szCs w:val="24"/>
          <w:lang w:val="es-MX"/>
        </w:rPr>
      </w:pPr>
      <w:r>
        <w:rPr>
          <w:rFonts w:ascii="Arial" w:hAnsi="Arial" w:cs="Arial"/>
          <w:sz w:val="24"/>
          <w:szCs w:val="24"/>
          <w:lang w:val="es-ES"/>
        </w:rPr>
        <w:t>Sin embargo</w:t>
      </w:r>
      <w:r w:rsidR="00187131">
        <w:rPr>
          <w:rFonts w:ascii="Arial" w:hAnsi="Arial" w:cs="Arial"/>
          <w:sz w:val="24"/>
          <w:szCs w:val="24"/>
          <w:lang w:val="es-ES"/>
        </w:rPr>
        <w:t>,</w:t>
      </w:r>
      <w:r>
        <w:rPr>
          <w:rFonts w:ascii="Arial" w:hAnsi="Arial" w:cs="Arial"/>
          <w:sz w:val="24"/>
          <w:szCs w:val="24"/>
          <w:lang w:val="es-ES"/>
        </w:rPr>
        <w:t xml:space="preserve"> también es una etapa de cosecha desde otras entradas, sin dejar de lado el elemento pr</w:t>
      </w:r>
      <w:r w:rsidR="0023682D">
        <w:rPr>
          <w:rFonts w:ascii="Arial" w:hAnsi="Arial" w:cs="Arial"/>
          <w:sz w:val="24"/>
          <w:szCs w:val="24"/>
          <w:lang w:val="es-ES"/>
        </w:rPr>
        <w:t>oblemático que constituye la delincuencia</w:t>
      </w:r>
      <w:r>
        <w:rPr>
          <w:rFonts w:ascii="Arial" w:hAnsi="Arial" w:cs="Arial"/>
          <w:sz w:val="24"/>
          <w:szCs w:val="24"/>
          <w:lang w:val="es-ES"/>
        </w:rPr>
        <w:t xml:space="preserve">. Así está la tesis de </w:t>
      </w:r>
      <w:proofErr w:type="spellStart"/>
      <w:r>
        <w:rPr>
          <w:rFonts w:ascii="Arial" w:hAnsi="Arial" w:cs="Arial"/>
          <w:sz w:val="24"/>
          <w:szCs w:val="24"/>
          <w:lang w:val="es-ES"/>
        </w:rPr>
        <w:t>Denni</w:t>
      </w:r>
      <w:proofErr w:type="spellEnd"/>
      <w:r>
        <w:rPr>
          <w:rFonts w:ascii="Arial" w:hAnsi="Arial" w:cs="Arial"/>
          <w:sz w:val="24"/>
          <w:szCs w:val="24"/>
          <w:lang w:val="es-MX"/>
        </w:rPr>
        <w:t xml:space="preserve">s Chávez de Paz titulada </w:t>
      </w:r>
      <w:r>
        <w:rPr>
          <w:rFonts w:ascii="Arial" w:hAnsi="Arial" w:cs="Arial"/>
          <w:i/>
          <w:sz w:val="24"/>
          <w:szCs w:val="24"/>
          <w:lang w:val="es-MX"/>
        </w:rPr>
        <w:t>Indicadores de desarrollo  socioeconómico y criminalidad en el Perú</w:t>
      </w:r>
      <w:r w:rsidR="00187131">
        <w:rPr>
          <w:rFonts w:ascii="Arial" w:hAnsi="Arial" w:cs="Arial"/>
          <w:i/>
          <w:sz w:val="24"/>
          <w:szCs w:val="24"/>
          <w:lang w:val="es-MX"/>
        </w:rPr>
        <w:t xml:space="preserve">, </w:t>
      </w:r>
      <w:r w:rsidR="00187131" w:rsidRPr="00187131">
        <w:rPr>
          <w:rFonts w:ascii="Arial" w:hAnsi="Arial" w:cs="Arial"/>
          <w:sz w:val="24"/>
          <w:szCs w:val="24"/>
          <w:lang w:val="es-MX"/>
        </w:rPr>
        <w:t xml:space="preserve">que </w:t>
      </w:r>
      <w:r w:rsidRPr="00187131">
        <w:rPr>
          <w:rFonts w:ascii="Arial" w:hAnsi="Arial" w:cs="Arial"/>
          <w:sz w:val="24"/>
          <w:szCs w:val="24"/>
          <w:lang w:val="es-MX"/>
        </w:rPr>
        <w:t xml:space="preserve"> llega </w:t>
      </w:r>
      <w:r>
        <w:rPr>
          <w:rFonts w:ascii="Arial" w:hAnsi="Arial" w:cs="Arial"/>
          <w:sz w:val="24"/>
          <w:szCs w:val="24"/>
          <w:lang w:val="es-MX"/>
        </w:rPr>
        <w:t>a la conclusión que  la conducta delictiva está asociada  al proceso de desarrollo</w:t>
      </w:r>
      <w:r w:rsidR="00CE2794">
        <w:rPr>
          <w:rFonts w:ascii="Arial" w:hAnsi="Arial" w:cs="Arial"/>
          <w:sz w:val="24"/>
          <w:szCs w:val="24"/>
          <w:lang w:val="es-MX"/>
        </w:rPr>
        <w:t>,</w:t>
      </w:r>
      <w:r>
        <w:rPr>
          <w:rFonts w:ascii="Arial" w:hAnsi="Arial" w:cs="Arial"/>
          <w:sz w:val="24"/>
          <w:szCs w:val="24"/>
          <w:lang w:val="es-MX"/>
        </w:rPr>
        <w:t xml:space="preserve"> por lo que existe un modelo de relación entre el nivel de desarrollo socioeconómico y tipología delictiva (Chávez de Paz, 1995: 37). A la par existen algunos intentos que no lograron cobrar eco, entre ellos la construcción del índice de inseguridad ciudadana por Reyna y Toche por encargo de CEPAL, trabajo titulado </w:t>
      </w:r>
      <w:r>
        <w:rPr>
          <w:rFonts w:ascii="Arial" w:hAnsi="Arial" w:cs="Arial"/>
          <w:i/>
          <w:sz w:val="24"/>
          <w:szCs w:val="24"/>
          <w:lang w:val="es-MX"/>
        </w:rPr>
        <w:t>La inseguridad en el Perú</w:t>
      </w:r>
      <w:r>
        <w:rPr>
          <w:rFonts w:ascii="Arial" w:hAnsi="Arial" w:cs="Arial"/>
          <w:sz w:val="24"/>
          <w:szCs w:val="24"/>
          <w:lang w:val="es-MX"/>
        </w:rPr>
        <w:t xml:space="preserve"> (1999). Ambas investigaciones intentan aproximarse al fenómeno criminal desde abordajes cuantitativos y, enfatizando los obstáculos que significan al crecimiento económico y a la reducción de la pobreza. </w:t>
      </w:r>
    </w:p>
    <w:p w14:paraId="140024C7" w14:textId="77777777" w:rsidR="008157C3" w:rsidRDefault="00F046C2" w:rsidP="00AE730E">
      <w:pPr>
        <w:tabs>
          <w:tab w:val="left" w:pos="1920"/>
        </w:tabs>
        <w:spacing w:after="0"/>
        <w:ind w:firstLine="567"/>
        <w:jc w:val="both"/>
        <w:rPr>
          <w:rFonts w:ascii="Arial" w:hAnsi="Arial" w:cs="Arial"/>
          <w:sz w:val="24"/>
          <w:szCs w:val="24"/>
          <w:lang w:val="es-ES"/>
        </w:rPr>
      </w:pPr>
      <w:r>
        <w:rPr>
          <w:rFonts w:ascii="Arial" w:hAnsi="Arial" w:cs="Arial"/>
          <w:sz w:val="24"/>
          <w:szCs w:val="24"/>
          <w:lang w:val="es-ES"/>
        </w:rPr>
        <w:t xml:space="preserve">En conjunto, los asuntos más tratados han sido la identidad, territorio y relación de la violencia desde la cultura en los jóvenes. El campo más analizado está dedicado a la juventud, el mismo que continua presente con algunos trabajos que permiten explorar nuevos caminos. </w:t>
      </w:r>
    </w:p>
    <w:p w14:paraId="648FAD19" w14:textId="77777777" w:rsidR="008157C3" w:rsidRDefault="008157C3">
      <w:pPr>
        <w:autoSpaceDE w:val="0"/>
        <w:autoSpaceDN w:val="0"/>
        <w:adjustRightInd w:val="0"/>
        <w:spacing w:after="0" w:line="240" w:lineRule="auto"/>
        <w:rPr>
          <w:rFonts w:ascii="CalistoMT" w:hAnsi="CalistoMT" w:cs="CalistoMT"/>
          <w:sz w:val="19"/>
          <w:szCs w:val="19"/>
          <w:lang w:val="es-MX"/>
        </w:rPr>
      </w:pPr>
    </w:p>
    <w:p w14:paraId="76F08ADF" w14:textId="77777777" w:rsidR="008157C3" w:rsidRDefault="008157C3">
      <w:pPr>
        <w:autoSpaceDE w:val="0"/>
        <w:autoSpaceDN w:val="0"/>
        <w:adjustRightInd w:val="0"/>
        <w:spacing w:after="0" w:line="240" w:lineRule="auto"/>
        <w:rPr>
          <w:rFonts w:ascii="CalistoMT" w:hAnsi="CalistoMT" w:cs="CalistoMT"/>
          <w:sz w:val="19"/>
          <w:szCs w:val="19"/>
          <w:lang w:val="es-MX"/>
        </w:rPr>
      </w:pPr>
    </w:p>
    <w:p w14:paraId="2827C37B" w14:textId="684F378F" w:rsidR="00CE2794" w:rsidRDefault="00EB6C83" w:rsidP="005D21E3">
      <w:pPr>
        <w:tabs>
          <w:tab w:val="left" w:pos="1920"/>
        </w:tabs>
        <w:spacing w:after="0" w:line="360" w:lineRule="auto"/>
        <w:jc w:val="both"/>
        <w:rPr>
          <w:rFonts w:ascii="Arial" w:hAnsi="Arial" w:cs="Arial"/>
          <w:b/>
          <w:sz w:val="24"/>
          <w:szCs w:val="24"/>
          <w:lang w:val="es-MX"/>
        </w:rPr>
      </w:pPr>
      <w:r>
        <w:rPr>
          <w:rFonts w:ascii="Arial" w:hAnsi="Arial" w:cs="Arial"/>
          <w:b/>
          <w:sz w:val="24"/>
          <w:szCs w:val="24"/>
        </w:rPr>
        <w:t>5.</w:t>
      </w:r>
      <w:r w:rsidR="00F046C2">
        <w:rPr>
          <w:rFonts w:ascii="Arial" w:hAnsi="Arial" w:cs="Arial"/>
          <w:b/>
          <w:sz w:val="24"/>
          <w:szCs w:val="24"/>
        </w:rPr>
        <w:t xml:space="preserve"> </w:t>
      </w:r>
      <w:r w:rsidR="00F046C2">
        <w:rPr>
          <w:rFonts w:ascii="Arial" w:hAnsi="Arial" w:cs="Arial"/>
          <w:b/>
          <w:sz w:val="24"/>
          <w:szCs w:val="24"/>
          <w:lang w:val="es-MX"/>
        </w:rPr>
        <w:t>Posi</w:t>
      </w:r>
      <w:r w:rsidR="005D21E3">
        <w:rPr>
          <w:rFonts w:ascii="Arial" w:hAnsi="Arial" w:cs="Arial"/>
          <w:b/>
          <w:sz w:val="24"/>
          <w:szCs w:val="24"/>
          <w:lang w:val="es-MX"/>
        </w:rPr>
        <w:t>cionamiento de la problemática (i</w:t>
      </w:r>
      <w:r w:rsidR="00CE2794">
        <w:rPr>
          <w:rFonts w:ascii="Arial" w:hAnsi="Arial" w:cs="Arial"/>
          <w:b/>
          <w:sz w:val="24"/>
          <w:szCs w:val="24"/>
          <w:lang w:val="es-MX"/>
        </w:rPr>
        <w:t xml:space="preserve">nicios del siglo XXI hasta </w:t>
      </w:r>
      <w:r w:rsidR="002D18F9">
        <w:rPr>
          <w:rFonts w:ascii="Arial" w:hAnsi="Arial" w:cs="Arial"/>
          <w:b/>
          <w:sz w:val="24"/>
          <w:szCs w:val="24"/>
          <w:lang w:val="es-MX"/>
        </w:rPr>
        <w:t>el año 2014</w:t>
      </w:r>
      <w:r w:rsidR="005D21E3">
        <w:rPr>
          <w:rFonts w:ascii="Arial" w:hAnsi="Arial" w:cs="Arial"/>
          <w:b/>
          <w:sz w:val="24"/>
          <w:szCs w:val="24"/>
          <w:lang w:val="es-MX"/>
        </w:rPr>
        <w:t>)</w:t>
      </w:r>
    </w:p>
    <w:p w14:paraId="41AB089A" w14:textId="682B8BA1" w:rsidR="008157C3" w:rsidRPr="001F7AF8" w:rsidRDefault="00F046C2" w:rsidP="005D21E3">
      <w:pPr>
        <w:autoSpaceDE w:val="0"/>
        <w:autoSpaceDN w:val="0"/>
        <w:adjustRightInd w:val="0"/>
        <w:spacing w:after="0"/>
        <w:jc w:val="both"/>
        <w:rPr>
          <w:rFonts w:ascii="Arial" w:hAnsi="Arial" w:cs="Arial"/>
          <w:sz w:val="24"/>
          <w:szCs w:val="24"/>
          <w:lang w:val="es-ES"/>
        </w:rPr>
      </w:pPr>
      <w:r>
        <w:rPr>
          <w:rFonts w:ascii="Arial" w:hAnsi="Arial" w:cs="Arial"/>
          <w:sz w:val="24"/>
          <w:szCs w:val="24"/>
          <w:lang w:val="es-ES"/>
        </w:rPr>
        <w:lastRenderedPageBreak/>
        <w:t>En los años ochenta y noventa la crisis económica, falta de empleo y violencia política significaron las preocupaciones principales en un país en el que la pobreza se mantenía a lo largo de varias décadas. Para fines de los noventa e inicios del siglo XXI, afrontados y supuestamente superadas  las preocupaciones empezaron a desplazarse a la corrupción, libertades democráticas acompañadas de la pobreza y desempleo. Sin embargo, en los últimos años la delincuencia ocupa cada vez un papel más importante</w:t>
      </w:r>
      <w:r>
        <w:rPr>
          <w:sz w:val="24"/>
          <w:vertAlign w:val="superscript"/>
          <w:lang w:val="es-ES"/>
        </w:rPr>
        <w:footnoteReference w:id="12"/>
      </w:r>
      <w:r>
        <w:rPr>
          <w:rFonts w:ascii="Arial" w:hAnsi="Arial" w:cs="Arial"/>
          <w:sz w:val="24"/>
          <w:szCs w:val="24"/>
          <w:lang w:val="es-ES"/>
        </w:rPr>
        <w:t xml:space="preserve">, aunque el problema se encuentre desde tiempo atrás. No resulta extraño que el Programa de las Naciones Unidas para el Desarrollo (PNUD) dedique el tema de seguridad ciudadana para su informe regional en el año 2013, el Plan Bicentenario (2011) elaborado por el Centro Nacional de Planeamiento Estratégico (CEPLAN) establezca la seguridad ciudadana como una prioridad y, que </w:t>
      </w:r>
      <w:r w:rsidR="00BC21A6">
        <w:rPr>
          <w:rFonts w:ascii="Arial" w:hAnsi="Arial" w:cs="Arial"/>
          <w:sz w:val="24"/>
          <w:szCs w:val="24"/>
          <w:lang w:val="es-ES"/>
        </w:rPr>
        <w:t xml:space="preserve">se conciten </w:t>
      </w:r>
      <w:r w:rsidR="004904AA">
        <w:rPr>
          <w:rFonts w:ascii="Arial" w:hAnsi="Arial" w:cs="Arial"/>
          <w:sz w:val="24"/>
          <w:szCs w:val="24"/>
          <w:lang w:val="es-ES"/>
        </w:rPr>
        <w:t xml:space="preserve">diversas </w:t>
      </w:r>
      <w:r w:rsidR="00BC21A6">
        <w:rPr>
          <w:rFonts w:ascii="Arial" w:hAnsi="Arial" w:cs="Arial"/>
          <w:sz w:val="24"/>
          <w:szCs w:val="24"/>
          <w:lang w:val="es-ES"/>
        </w:rPr>
        <w:t>marchas por la paz y seguridad</w:t>
      </w:r>
      <w:r w:rsidR="00BC21A6">
        <w:rPr>
          <w:rStyle w:val="Refdenotaalpie"/>
          <w:rFonts w:ascii="Arial" w:hAnsi="Arial" w:cs="Arial"/>
          <w:sz w:val="24"/>
          <w:szCs w:val="24"/>
          <w:lang w:val="es-ES"/>
        </w:rPr>
        <w:footnoteReference w:id="13"/>
      </w:r>
    </w:p>
    <w:p w14:paraId="124A57DD" w14:textId="2C8EE4AA" w:rsidR="005603DC" w:rsidRDefault="00F046C2" w:rsidP="00AE730E">
      <w:pPr>
        <w:tabs>
          <w:tab w:val="left" w:pos="1920"/>
        </w:tabs>
        <w:spacing w:after="0"/>
        <w:ind w:firstLine="567"/>
        <w:jc w:val="both"/>
        <w:rPr>
          <w:rFonts w:ascii="Arial" w:hAnsi="Arial" w:cs="Arial"/>
          <w:sz w:val="24"/>
          <w:szCs w:val="24"/>
        </w:rPr>
      </w:pPr>
      <w:r>
        <w:rPr>
          <w:rFonts w:ascii="Arial" w:hAnsi="Arial" w:cs="Arial"/>
          <w:sz w:val="24"/>
          <w:szCs w:val="24"/>
        </w:rPr>
        <w:t>La diferencia a todas las etapas antes señaladas está en que la delincuencia e inseguridad se ha vuelto el principal problema</w:t>
      </w:r>
      <w:r>
        <w:rPr>
          <w:rStyle w:val="Refdenotaalpie"/>
          <w:rFonts w:ascii="Arial" w:hAnsi="Arial" w:cs="Arial"/>
          <w:sz w:val="24"/>
          <w:szCs w:val="24"/>
        </w:rPr>
        <w:footnoteReference w:id="14"/>
      </w:r>
      <w:r>
        <w:rPr>
          <w:rFonts w:ascii="Arial" w:hAnsi="Arial" w:cs="Arial"/>
          <w:sz w:val="24"/>
          <w:szCs w:val="24"/>
        </w:rPr>
        <w:t xml:space="preserve"> para la opinión pública, y a su vez, tiene efecto directo en la aprobación o desaprobación del gobierno</w:t>
      </w:r>
      <w:r>
        <w:rPr>
          <w:rStyle w:val="Refdenotaalpie"/>
          <w:rFonts w:ascii="Arial" w:hAnsi="Arial" w:cs="Arial"/>
          <w:sz w:val="24"/>
          <w:szCs w:val="24"/>
        </w:rPr>
        <w:footnoteReference w:id="15"/>
      </w:r>
      <w:r>
        <w:rPr>
          <w:rFonts w:ascii="Arial" w:hAnsi="Arial" w:cs="Arial"/>
          <w:sz w:val="24"/>
          <w:szCs w:val="24"/>
        </w:rPr>
        <w:t xml:space="preserve">, </w:t>
      </w:r>
      <w:r w:rsidR="00166B58">
        <w:rPr>
          <w:rFonts w:ascii="Arial" w:hAnsi="Arial" w:cs="Arial"/>
          <w:sz w:val="24"/>
          <w:szCs w:val="24"/>
        </w:rPr>
        <w:t>aún</w:t>
      </w:r>
      <w:r>
        <w:rPr>
          <w:rFonts w:ascii="Arial" w:hAnsi="Arial" w:cs="Arial"/>
          <w:sz w:val="24"/>
          <w:szCs w:val="24"/>
        </w:rPr>
        <w:t xml:space="preserve"> más, la</w:t>
      </w:r>
      <w:r w:rsidR="00937DB8">
        <w:rPr>
          <w:rFonts w:ascii="Arial" w:hAnsi="Arial" w:cs="Arial"/>
          <w:sz w:val="24"/>
          <w:szCs w:val="24"/>
        </w:rPr>
        <w:t xml:space="preserve"> mayoría de crisis provienen del Ministerio del Interior</w:t>
      </w:r>
      <w:r w:rsidR="00C3468B">
        <w:rPr>
          <w:rFonts w:ascii="Arial" w:hAnsi="Arial" w:cs="Arial"/>
          <w:sz w:val="24"/>
          <w:szCs w:val="24"/>
        </w:rPr>
        <w:t xml:space="preserve"> que es el</w:t>
      </w:r>
      <w:r w:rsidR="00937DB8">
        <w:rPr>
          <w:rFonts w:ascii="Arial" w:hAnsi="Arial" w:cs="Arial"/>
          <w:sz w:val="24"/>
          <w:szCs w:val="24"/>
        </w:rPr>
        <w:t xml:space="preserve"> encargado de la seguridad</w:t>
      </w:r>
      <w:r>
        <w:rPr>
          <w:rFonts w:ascii="Arial" w:hAnsi="Arial" w:cs="Arial"/>
          <w:sz w:val="24"/>
          <w:szCs w:val="24"/>
        </w:rPr>
        <w:t xml:space="preserve">. No es extraño que del 2012 hasta </w:t>
      </w:r>
      <w:r w:rsidR="00567354">
        <w:rPr>
          <w:rFonts w:ascii="Arial" w:hAnsi="Arial" w:cs="Arial"/>
          <w:sz w:val="24"/>
          <w:szCs w:val="24"/>
        </w:rPr>
        <w:t>mediados del 2015</w:t>
      </w:r>
      <w:r>
        <w:rPr>
          <w:rFonts w:ascii="Arial" w:hAnsi="Arial" w:cs="Arial"/>
          <w:sz w:val="24"/>
          <w:szCs w:val="24"/>
        </w:rPr>
        <w:t xml:space="preserve"> hayan transitado s</w:t>
      </w:r>
      <w:r w:rsidR="00567354">
        <w:rPr>
          <w:rFonts w:ascii="Arial" w:hAnsi="Arial" w:cs="Arial"/>
          <w:sz w:val="24"/>
          <w:szCs w:val="24"/>
        </w:rPr>
        <w:t>iete</w:t>
      </w:r>
      <w:r>
        <w:rPr>
          <w:rFonts w:ascii="Arial" w:hAnsi="Arial" w:cs="Arial"/>
          <w:sz w:val="24"/>
          <w:szCs w:val="24"/>
        </w:rPr>
        <w:t xml:space="preserve"> ministros del interior, entre ellos, Oscar Valdés, Daniel Lozada, Wilmer Calle, Wilfredo Pedraza, Walter Albán</w:t>
      </w:r>
      <w:r w:rsidR="00567354">
        <w:rPr>
          <w:rFonts w:ascii="Arial" w:hAnsi="Arial" w:cs="Arial"/>
          <w:sz w:val="24"/>
          <w:szCs w:val="24"/>
        </w:rPr>
        <w:t>, Daniel Urresti y Pérez Guadalupe,</w:t>
      </w:r>
      <w:r>
        <w:rPr>
          <w:rFonts w:ascii="Arial" w:hAnsi="Arial" w:cs="Arial"/>
          <w:sz w:val="24"/>
          <w:szCs w:val="24"/>
        </w:rPr>
        <w:t xml:space="preserve"> con lo que convierte a</w:t>
      </w:r>
      <w:r w:rsidR="00C3468B">
        <w:rPr>
          <w:rFonts w:ascii="Arial" w:hAnsi="Arial" w:cs="Arial"/>
          <w:sz w:val="24"/>
          <w:szCs w:val="24"/>
        </w:rPr>
        <w:t xml:space="preserve"> este ministerio como el</w:t>
      </w:r>
      <w:r>
        <w:rPr>
          <w:rFonts w:ascii="Arial" w:hAnsi="Arial" w:cs="Arial"/>
          <w:sz w:val="24"/>
          <w:szCs w:val="24"/>
        </w:rPr>
        <w:t xml:space="preserve"> más inestable de este y</w:t>
      </w:r>
      <w:r w:rsidR="004C665F">
        <w:rPr>
          <w:rFonts w:ascii="Arial" w:hAnsi="Arial" w:cs="Arial"/>
          <w:sz w:val="24"/>
          <w:szCs w:val="24"/>
        </w:rPr>
        <w:t xml:space="preserve"> posiblemente de</w:t>
      </w:r>
      <w:r w:rsidR="000A5038">
        <w:rPr>
          <w:rFonts w:ascii="Arial" w:hAnsi="Arial" w:cs="Arial"/>
          <w:sz w:val="24"/>
          <w:szCs w:val="24"/>
        </w:rPr>
        <w:t xml:space="preserve"> </w:t>
      </w:r>
      <w:r>
        <w:rPr>
          <w:rFonts w:ascii="Arial" w:hAnsi="Arial" w:cs="Arial"/>
          <w:sz w:val="24"/>
          <w:szCs w:val="24"/>
        </w:rPr>
        <w:t xml:space="preserve">los posteriores gobiernos.  </w:t>
      </w:r>
    </w:p>
    <w:p w14:paraId="7D94D7E1" w14:textId="253D38B5" w:rsidR="0050339E" w:rsidRDefault="00D47BDF" w:rsidP="0050339E">
      <w:pPr>
        <w:tabs>
          <w:tab w:val="left" w:pos="1920"/>
        </w:tabs>
        <w:spacing w:after="0"/>
        <w:ind w:firstLine="567"/>
        <w:jc w:val="both"/>
        <w:rPr>
          <w:rFonts w:ascii="Arial" w:hAnsi="Arial" w:cs="Arial"/>
          <w:sz w:val="24"/>
          <w:szCs w:val="24"/>
        </w:rPr>
      </w:pPr>
      <w:r>
        <w:rPr>
          <w:rFonts w:ascii="Arial" w:hAnsi="Arial" w:cs="Arial"/>
          <w:sz w:val="24"/>
          <w:szCs w:val="24"/>
        </w:rPr>
        <w:lastRenderedPageBreak/>
        <w:t xml:space="preserve">A la par de la preocupación y las implicancias de la delincuencia, </w:t>
      </w:r>
      <w:r w:rsidR="0011594E">
        <w:rPr>
          <w:rFonts w:ascii="Arial" w:hAnsi="Arial" w:cs="Arial"/>
          <w:sz w:val="24"/>
          <w:szCs w:val="24"/>
        </w:rPr>
        <w:t>s</w:t>
      </w:r>
      <w:r w:rsidR="001171B0" w:rsidRPr="00261FC3">
        <w:rPr>
          <w:rFonts w:ascii="Arial" w:hAnsi="Arial" w:cs="Arial"/>
          <w:sz w:val="24"/>
          <w:szCs w:val="24"/>
        </w:rPr>
        <w:t>e</w:t>
      </w:r>
      <w:r w:rsidR="001171B0">
        <w:rPr>
          <w:rFonts w:ascii="Arial" w:hAnsi="Arial" w:cs="Arial"/>
          <w:sz w:val="24"/>
          <w:szCs w:val="24"/>
        </w:rPr>
        <w:t xml:space="preserve"> tiene</w:t>
      </w:r>
      <w:r w:rsidR="001171B0" w:rsidRPr="00261FC3">
        <w:rPr>
          <w:rFonts w:ascii="Arial" w:hAnsi="Arial" w:cs="Arial"/>
          <w:sz w:val="24"/>
          <w:szCs w:val="24"/>
        </w:rPr>
        <w:t xml:space="preserve"> una </w:t>
      </w:r>
      <w:r w:rsidR="00B16F96">
        <w:rPr>
          <w:rFonts w:ascii="Arial" w:hAnsi="Arial" w:cs="Arial"/>
          <w:sz w:val="24"/>
          <w:szCs w:val="24"/>
        </w:rPr>
        <w:t>escasa compresión del problema</w:t>
      </w:r>
      <w:r w:rsidR="00923EA9">
        <w:rPr>
          <w:rStyle w:val="Refdenotaalpie"/>
          <w:rFonts w:ascii="Arial" w:hAnsi="Arial" w:cs="Arial"/>
          <w:sz w:val="24"/>
          <w:szCs w:val="24"/>
        </w:rPr>
        <w:footnoteReference w:id="16"/>
      </w:r>
      <w:r w:rsidR="001171B0">
        <w:rPr>
          <w:rFonts w:ascii="Arial" w:hAnsi="Arial" w:cs="Arial"/>
          <w:sz w:val="24"/>
          <w:szCs w:val="24"/>
        </w:rPr>
        <w:t>.</w:t>
      </w:r>
      <w:r w:rsidR="006B5684">
        <w:rPr>
          <w:rFonts w:ascii="Arial" w:hAnsi="Arial" w:cs="Arial"/>
          <w:sz w:val="24"/>
          <w:szCs w:val="24"/>
        </w:rPr>
        <w:t xml:space="preserve"> </w:t>
      </w:r>
      <w:r w:rsidR="00B16F96">
        <w:rPr>
          <w:rFonts w:ascii="Arial" w:hAnsi="Arial" w:cs="Arial"/>
          <w:sz w:val="24"/>
          <w:szCs w:val="24"/>
        </w:rPr>
        <w:t>Según</w:t>
      </w:r>
      <w:r w:rsidR="0011594E" w:rsidRPr="00261FC3">
        <w:rPr>
          <w:rFonts w:ascii="Arial" w:hAnsi="Arial" w:cs="Arial"/>
          <w:sz w:val="24"/>
          <w:szCs w:val="24"/>
        </w:rPr>
        <w:t xml:space="preserve"> Lucia Dammert</w:t>
      </w:r>
      <w:r w:rsidR="0011594E" w:rsidRPr="00261FC3">
        <w:rPr>
          <w:rFonts w:ascii="Arial" w:hAnsi="Arial" w:cs="Arial"/>
          <w:sz w:val="24"/>
          <w:szCs w:val="20"/>
        </w:rPr>
        <w:t xml:space="preserve">: </w:t>
      </w:r>
      <w:r w:rsidR="005B208A">
        <w:rPr>
          <w:rFonts w:ascii="Arial" w:hAnsi="Arial" w:cs="Arial"/>
          <w:i/>
          <w:sz w:val="24"/>
          <w:szCs w:val="20"/>
        </w:rPr>
        <w:t>“…</w:t>
      </w:r>
      <w:r w:rsidR="0011594E" w:rsidRPr="00261FC3">
        <w:rPr>
          <w:rFonts w:ascii="Arial" w:hAnsi="Arial" w:cs="Arial"/>
          <w:i/>
          <w:sz w:val="24"/>
          <w:szCs w:val="20"/>
        </w:rPr>
        <w:t>en Perú, principal productor de cocaína del mundo, no sabemos prácticamente nada del fenómeno delictual, de sus articulaciones con el crimen transnacional, de la generación de bandas dedicadas al crimen organizado y de sus características locales.”</w:t>
      </w:r>
      <w:r w:rsidR="0011594E" w:rsidRPr="00261FC3">
        <w:rPr>
          <w:rFonts w:ascii="Arial" w:hAnsi="Arial" w:cs="Arial"/>
          <w:sz w:val="24"/>
          <w:szCs w:val="20"/>
        </w:rPr>
        <w:t xml:space="preserve"> (Dammert, 2012: 3-4), lo que puede encontrar parcial respuesta en la continua incoherencia de los datos estadísticos otorgados por instituciones dedicadas al tema (Basombrío, 2005; Informes anuales IDL, 2010, 2013, 2014; Dammert, 2012), aunque </w:t>
      </w:r>
      <w:r w:rsidR="00B16F96">
        <w:rPr>
          <w:rFonts w:ascii="Arial" w:hAnsi="Arial" w:cs="Arial"/>
          <w:sz w:val="24"/>
          <w:szCs w:val="20"/>
        </w:rPr>
        <w:t xml:space="preserve">también </w:t>
      </w:r>
      <w:r w:rsidR="00937DB8">
        <w:rPr>
          <w:rFonts w:ascii="Arial" w:hAnsi="Arial" w:cs="Arial"/>
          <w:sz w:val="24"/>
          <w:szCs w:val="20"/>
        </w:rPr>
        <w:t>en el</w:t>
      </w:r>
      <w:r w:rsidR="00B16F96">
        <w:rPr>
          <w:rFonts w:ascii="Arial" w:hAnsi="Arial" w:cs="Arial"/>
          <w:sz w:val="24"/>
          <w:szCs w:val="20"/>
        </w:rPr>
        <w:t xml:space="preserve"> </w:t>
      </w:r>
      <w:r w:rsidR="000D140E">
        <w:rPr>
          <w:rFonts w:ascii="Arial" w:hAnsi="Arial" w:cs="Arial"/>
          <w:sz w:val="24"/>
          <w:szCs w:val="20"/>
        </w:rPr>
        <w:t>escaso</w:t>
      </w:r>
      <w:r w:rsidR="00B16F96">
        <w:rPr>
          <w:rFonts w:ascii="Arial" w:hAnsi="Arial" w:cs="Arial"/>
          <w:sz w:val="24"/>
          <w:szCs w:val="20"/>
        </w:rPr>
        <w:t xml:space="preserve"> interés por parte de la academia. </w:t>
      </w:r>
      <w:r w:rsidR="00937DB8">
        <w:rPr>
          <w:rFonts w:ascii="Arial" w:hAnsi="Arial" w:cs="Arial"/>
          <w:sz w:val="24"/>
          <w:szCs w:val="20"/>
        </w:rPr>
        <w:t>Desde luego, existen</w:t>
      </w:r>
      <w:r w:rsidR="00D50B26">
        <w:rPr>
          <w:rFonts w:ascii="Arial" w:hAnsi="Arial" w:cs="Arial"/>
          <w:sz w:val="24"/>
          <w:szCs w:val="20"/>
        </w:rPr>
        <w:t xml:space="preserve"> casos excepcionales provenientes de la sociedad civil tales como el Instituto de Defensa Legal y Ciudad Nuestra, y desde</w:t>
      </w:r>
      <w:r w:rsidR="000D4CB3">
        <w:rPr>
          <w:rFonts w:ascii="Arial" w:hAnsi="Arial" w:cs="Arial"/>
          <w:sz w:val="24"/>
          <w:szCs w:val="20"/>
        </w:rPr>
        <w:t xml:space="preserve"> la universidad con el reciente</w:t>
      </w:r>
      <w:r w:rsidR="00D50B26">
        <w:rPr>
          <w:rFonts w:ascii="Arial" w:hAnsi="Arial" w:cs="Arial"/>
          <w:sz w:val="24"/>
          <w:szCs w:val="20"/>
        </w:rPr>
        <w:t xml:space="preserve"> </w:t>
      </w:r>
      <w:r w:rsidR="00D50B26">
        <w:rPr>
          <w:rFonts w:ascii="Arial" w:hAnsi="Arial" w:cs="Arial"/>
          <w:sz w:val="24"/>
          <w:szCs w:val="24"/>
          <w:lang w:val="es-MX"/>
        </w:rPr>
        <w:t>Laboratorio de Criminología S</w:t>
      </w:r>
      <w:r w:rsidR="00D50B26" w:rsidRPr="006B5684">
        <w:rPr>
          <w:rFonts w:ascii="Arial" w:hAnsi="Arial" w:cs="Arial"/>
          <w:sz w:val="24"/>
          <w:szCs w:val="24"/>
          <w:lang w:val="es-MX"/>
        </w:rPr>
        <w:t>ocial de la P</w:t>
      </w:r>
      <w:r w:rsidR="00D50B26">
        <w:rPr>
          <w:rFonts w:ascii="Arial" w:hAnsi="Arial" w:cs="Arial"/>
          <w:sz w:val="24"/>
          <w:szCs w:val="24"/>
          <w:lang w:val="es-MX"/>
        </w:rPr>
        <w:t>ontificia Universidad Católica del Perú</w:t>
      </w:r>
      <w:r w:rsidR="000D4CB3">
        <w:rPr>
          <w:rFonts w:ascii="Arial" w:hAnsi="Arial" w:cs="Arial"/>
          <w:sz w:val="24"/>
          <w:szCs w:val="24"/>
          <w:lang w:val="es-MX"/>
        </w:rPr>
        <w:t xml:space="preserve">, además del </w:t>
      </w:r>
      <w:r w:rsidR="005603DC" w:rsidRPr="005603DC">
        <w:rPr>
          <w:rFonts w:ascii="Arial" w:hAnsi="Arial" w:cs="Arial"/>
          <w:sz w:val="24"/>
          <w:szCs w:val="24"/>
          <w:lang w:val="es-MX"/>
        </w:rPr>
        <w:t>Comité Estadístico Interi</w:t>
      </w:r>
      <w:r w:rsidR="005603DC">
        <w:rPr>
          <w:rFonts w:ascii="Arial" w:hAnsi="Arial" w:cs="Arial"/>
          <w:sz w:val="24"/>
          <w:szCs w:val="24"/>
          <w:lang w:val="es-MX"/>
        </w:rPr>
        <w:t>nstitucional de la Criminalidad (</w:t>
      </w:r>
      <w:r w:rsidR="005603DC" w:rsidRPr="005603DC">
        <w:rPr>
          <w:rFonts w:ascii="Arial" w:hAnsi="Arial" w:cs="Arial"/>
          <w:sz w:val="24"/>
          <w:szCs w:val="24"/>
          <w:lang w:val="es-MX"/>
        </w:rPr>
        <w:t>CEIC</w:t>
      </w:r>
      <w:r w:rsidR="005603DC">
        <w:rPr>
          <w:rFonts w:ascii="Arial" w:hAnsi="Arial" w:cs="Arial"/>
          <w:sz w:val="24"/>
          <w:szCs w:val="24"/>
          <w:lang w:val="es-MX"/>
        </w:rPr>
        <w:t xml:space="preserve">) y </w:t>
      </w:r>
      <w:r w:rsidR="000D4CB3" w:rsidRPr="006B5684">
        <w:rPr>
          <w:rFonts w:ascii="Arial" w:hAnsi="Arial" w:cs="Arial"/>
          <w:sz w:val="24"/>
          <w:szCs w:val="24"/>
          <w:lang w:val="es-MX"/>
        </w:rPr>
        <w:t>Observatorio d</w:t>
      </w:r>
      <w:r w:rsidR="000D140E">
        <w:rPr>
          <w:rFonts w:ascii="Arial" w:hAnsi="Arial" w:cs="Arial"/>
          <w:sz w:val="24"/>
          <w:szCs w:val="24"/>
          <w:lang w:val="es-MX"/>
        </w:rPr>
        <w:t>e Criminalidad del Ministerio Pú</w:t>
      </w:r>
      <w:r w:rsidR="000D4CB3" w:rsidRPr="006B5684">
        <w:rPr>
          <w:rFonts w:ascii="Arial" w:hAnsi="Arial" w:cs="Arial"/>
          <w:sz w:val="24"/>
          <w:szCs w:val="24"/>
          <w:lang w:val="es-MX"/>
        </w:rPr>
        <w:t>blico</w:t>
      </w:r>
      <w:r w:rsidR="000D140E">
        <w:rPr>
          <w:rFonts w:ascii="Arial" w:hAnsi="Arial" w:cs="Arial"/>
          <w:sz w:val="24"/>
          <w:szCs w:val="24"/>
          <w:lang w:val="es-MX"/>
        </w:rPr>
        <w:t>, los dos últimos</w:t>
      </w:r>
      <w:r w:rsidR="005603DC">
        <w:rPr>
          <w:rFonts w:ascii="Arial" w:hAnsi="Arial" w:cs="Arial"/>
          <w:sz w:val="24"/>
          <w:szCs w:val="24"/>
          <w:lang w:val="es-MX"/>
        </w:rPr>
        <w:t xml:space="preserve"> brindan datos administrativos sobre el accionar criminal</w:t>
      </w:r>
      <w:r w:rsidR="00AD2B63">
        <w:rPr>
          <w:rFonts w:ascii="Arial" w:hAnsi="Arial" w:cs="Arial"/>
          <w:sz w:val="24"/>
          <w:szCs w:val="24"/>
          <w:lang w:val="es-MX"/>
        </w:rPr>
        <w:t>.</w:t>
      </w:r>
    </w:p>
    <w:p w14:paraId="569BBB61" w14:textId="35785CA8" w:rsidR="0075331F" w:rsidRPr="00855373" w:rsidRDefault="0075331F" w:rsidP="00855373">
      <w:pPr>
        <w:tabs>
          <w:tab w:val="left" w:pos="1920"/>
        </w:tabs>
        <w:spacing w:after="0"/>
        <w:ind w:firstLine="567"/>
        <w:jc w:val="both"/>
        <w:rPr>
          <w:rFonts w:ascii="Arial" w:hAnsi="Arial" w:cs="Arial"/>
          <w:sz w:val="24"/>
          <w:szCs w:val="24"/>
          <w:lang w:val="es-MX"/>
        </w:rPr>
      </w:pPr>
      <w:r w:rsidRPr="0050339E">
        <w:rPr>
          <w:rFonts w:ascii="Arial" w:hAnsi="Arial" w:cs="Arial"/>
          <w:sz w:val="24"/>
          <w:szCs w:val="24"/>
          <w:lang w:val="es-MX"/>
        </w:rPr>
        <w:t xml:space="preserve">El </w:t>
      </w:r>
      <w:r w:rsidR="0050339E" w:rsidRPr="0050339E">
        <w:rPr>
          <w:rFonts w:ascii="Arial" w:hAnsi="Arial" w:cs="Arial"/>
          <w:sz w:val="24"/>
          <w:szCs w:val="24"/>
          <w:lang w:val="es-MX"/>
        </w:rPr>
        <w:t>escaso</w:t>
      </w:r>
      <w:r w:rsidRPr="0050339E">
        <w:rPr>
          <w:rFonts w:ascii="Arial" w:hAnsi="Arial" w:cs="Arial"/>
          <w:sz w:val="24"/>
          <w:szCs w:val="24"/>
          <w:lang w:val="es-MX"/>
        </w:rPr>
        <w:t xml:space="preserve"> interés en los temas de la delincuencia  invita a señalar que parece haber una contradicción en cuanto al problema y a la preocupación de la académica. ¿A qué se debe que la academia de las ciencias sociales no cobre preocupación expresa en su producción sobre este problema? </w:t>
      </w:r>
      <w:r w:rsidR="00855373">
        <w:rPr>
          <w:rFonts w:ascii="Arial" w:hAnsi="Arial" w:cs="Arial"/>
          <w:sz w:val="24"/>
          <w:szCs w:val="24"/>
          <w:lang w:val="es-MX"/>
        </w:rPr>
        <w:t xml:space="preserve">En general, se debe </w:t>
      </w:r>
      <w:r w:rsidRPr="0050339E">
        <w:rPr>
          <w:rFonts w:ascii="Arial" w:hAnsi="Arial" w:cs="Arial"/>
          <w:sz w:val="24"/>
          <w:szCs w:val="24"/>
          <w:lang w:val="es-MX"/>
        </w:rPr>
        <w:t>a una situación generalizada: el divorcio entre la realidad y la producción de las ciencias sociales. Más que un asunto temático se trata de la</w:t>
      </w:r>
      <w:r w:rsidRPr="0050339E">
        <w:rPr>
          <w:rFonts w:ascii="Arial" w:hAnsi="Arial" w:cs="Arial"/>
          <w:sz w:val="24"/>
          <w:szCs w:val="24"/>
        </w:rPr>
        <w:t xml:space="preserve"> producción de las ciencias sociales como tal, aún más, del conocimiento social</w:t>
      </w:r>
      <w:r w:rsidRPr="0050339E">
        <w:rPr>
          <w:rStyle w:val="Refdenotaalpie"/>
          <w:rFonts w:ascii="Arial" w:hAnsi="Arial" w:cs="Arial"/>
          <w:sz w:val="24"/>
          <w:szCs w:val="24"/>
        </w:rPr>
        <w:footnoteReference w:id="17"/>
      </w:r>
      <w:r w:rsidRPr="0050339E">
        <w:rPr>
          <w:rFonts w:ascii="Arial" w:hAnsi="Arial" w:cs="Arial"/>
          <w:sz w:val="24"/>
          <w:szCs w:val="24"/>
        </w:rPr>
        <w:t>.</w:t>
      </w:r>
      <w:r w:rsidRPr="00701EC5">
        <w:rPr>
          <w:rFonts w:ascii="Arial" w:hAnsi="Arial" w:cs="Arial"/>
          <w:sz w:val="24"/>
          <w:szCs w:val="24"/>
        </w:rPr>
        <w:t xml:space="preserve"> </w:t>
      </w:r>
    </w:p>
    <w:p w14:paraId="2D12DD18" w14:textId="67DB1BF5" w:rsidR="00E85CD6" w:rsidRDefault="00D3694E" w:rsidP="009304E7">
      <w:pPr>
        <w:tabs>
          <w:tab w:val="left" w:pos="1920"/>
        </w:tabs>
        <w:spacing w:after="0"/>
        <w:ind w:firstLine="567"/>
        <w:jc w:val="both"/>
        <w:rPr>
          <w:rFonts w:ascii="Arial" w:hAnsi="Arial" w:cs="Arial"/>
          <w:sz w:val="24"/>
          <w:szCs w:val="24"/>
        </w:rPr>
      </w:pPr>
      <w:r>
        <w:rPr>
          <w:rFonts w:ascii="Arial" w:hAnsi="Arial" w:cs="Arial"/>
          <w:sz w:val="24"/>
          <w:szCs w:val="24"/>
        </w:rPr>
        <w:t xml:space="preserve">Los casos </w:t>
      </w:r>
      <w:r w:rsidRPr="00D3694E">
        <w:rPr>
          <w:rFonts w:ascii="Arial" w:hAnsi="Arial" w:cs="Arial"/>
          <w:sz w:val="24"/>
          <w:szCs w:val="24"/>
        </w:rPr>
        <w:t xml:space="preserve">excepcionales antes anotados </w:t>
      </w:r>
      <w:r w:rsidR="009304E7">
        <w:rPr>
          <w:rFonts w:ascii="Arial" w:hAnsi="Arial" w:cs="Arial"/>
          <w:sz w:val="24"/>
          <w:szCs w:val="24"/>
        </w:rPr>
        <w:t>ameritan ser descritos con  el fin de mostrar lo que se viene realizando para comprender el problema de la delincuencia. U</w:t>
      </w:r>
      <w:r w:rsidR="00937DB8" w:rsidRPr="00D3694E">
        <w:rPr>
          <w:rFonts w:ascii="Arial" w:hAnsi="Arial" w:cs="Arial"/>
          <w:sz w:val="24"/>
          <w:szCs w:val="24"/>
          <w:lang w:val="es-MX"/>
        </w:rPr>
        <w:t>n</w:t>
      </w:r>
      <w:r w:rsidR="00367784">
        <w:rPr>
          <w:rFonts w:ascii="Arial" w:hAnsi="Arial" w:cs="Arial"/>
          <w:sz w:val="24"/>
          <w:szCs w:val="24"/>
          <w:lang w:val="es-MX"/>
        </w:rPr>
        <w:t>a</w:t>
      </w:r>
      <w:r w:rsidR="00F046C2">
        <w:rPr>
          <w:rFonts w:ascii="Arial" w:hAnsi="Arial" w:cs="Arial"/>
          <w:sz w:val="24"/>
          <w:szCs w:val="24"/>
        </w:rPr>
        <w:t xml:space="preserve"> de las primeras iniciativas del siglo XXI para combatir el crimen y la delincuencia tiene como punto de fuerza el ingreso del gobi</w:t>
      </w:r>
      <w:r w:rsidR="00905B17">
        <w:rPr>
          <w:rFonts w:ascii="Arial" w:hAnsi="Arial" w:cs="Arial"/>
          <w:sz w:val="24"/>
          <w:szCs w:val="24"/>
        </w:rPr>
        <w:t>erno de Alejandro Toledo y los ministerios del i</w:t>
      </w:r>
      <w:r w:rsidR="00F046C2">
        <w:rPr>
          <w:rFonts w:ascii="Arial" w:hAnsi="Arial" w:cs="Arial"/>
          <w:sz w:val="24"/>
          <w:szCs w:val="24"/>
        </w:rPr>
        <w:t xml:space="preserve">nterior Fernando </w:t>
      </w:r>
      <w:proofErr w:type="spellStart"/>
      <w:r w:rsidR="00F046C2">
        <w:rPr>
          <w:rFonts w:ascii="Arial" w:hAnsi="Arial" w:cs="Arial"/>
          <w:sz w:val="24"/>
          <w:szCs w:val="24"/>
        </w:rPr>
        <w:t>Rospigliosi</w:t>
      </w:r>
      <w:proofErr w:type="spellEnd"/>
      <w:r w:rsidR="00F046C2">
        <w:rPr>
          <w:rFonts w:ascii="Arial" w:hAnsi="Arial" w:cs="Arial"/>
          <w:sz w:val="24"/>
          <w:szCs w:val="24"/>
        </w:rPr>
        <w:t xml:space="preserve"> y Gino Costa, consecutivamente. En este contexto, cabe resaltar dos iniciativas;  por un lado, a través del Acuerdo Nacional donde se incorpora como </w:t>
      </w:r>
      <w:r w:rsidR="005E753E">
        <w:rPr>
          <w:rFonts w:ascii="Arial" w:hAnsi="Arial" w:cs="Arial"/>
          <w:sz w:val="24"/>
          <w:szCs w:val="24"/>
        </w:rPr>
        <w:t xml:space="preserve">séptima </w:t>
      </w:r>
      <w:r w:rsidR="00F046C2">
        <w:rPr>
          <w:rFonts w:ascii="Arial" w:hAnsi="Arial" w:cs="Arial"/>
          <w:sz w:val="24"/>
          <w:szCs w:val="24"/>
        </w:rPr>
        <w:t xml:space="preserve">política de Estado: “Erradicación de la violencia y el fortalecimiento del civismo y de la seguridad ciudadana”. Lo que dio como resultado para el año 2003 la promulgación de la </w:t>
      </w:r>
      <w:r w:rsidR="00733156">
        <w:rPr>
          <w:rFonts w:ascii="Arial" w:hAnsi="Arial" w:cs="Arial"/>
          <w:sz w:val="24"/>
          <w:szCs w:val="24"/>
        </w:rPr>
        <w:t xml:space="preserve">Ley N° 27933 </w:t>
      </w:r>
      <w:r w:rsidR="00F046C2">
        <w:rPr>
          <w:rFonts w:ascii="Arial" w:hAnsi="Arial" w:cs="Arial"/>
          <w:sz w:val="24"/>
          <w:szCs w:val="24"/>
        </w:rPr>
        <w:t xml:space="preserve"> del Sistema de Seguridad Ciudadana; y así, la creación del Sistema Nacional de Seguridad Ciudadana (SINASEC) en donde se cuentan con comités a nivel de las regiones, provincias y distritos del país, y su ente rector: Consejo </w:t>
      </w:r>
      <w:r w:rsidR="00F046C2">
        <w:rPr>
          <w:rFonts w:ascii="Arial" w:hAnsi="Arial" w:cs="Arial"/>
          <w:sz w:val="24"/>
          <w:szCs w:val="24"/>
        </w:rPr>
        <w:lastRenderedPageBreak/>
        <w:t>Nacional de Seguridad Ciudadana (CONASEC), cuya función está destinada a</w:t>
      </w:r>
      <w:r w:rsidR="005E753E">
        <w:rPr>
          <w:rFonts w:ascii="Arial" w:hAnsi="Arial" w:cs="Arial"/>
          <w:sz w:val="24"/>
          <w:szCs w:val="24"/>
        </w:rPr>
        <w:t xml:space="preserve"> la</w:t>
      </w:r>
      <w:r w:rsidR="00F046C2">
        <w:rPr>
          <w:rFonts w:ascii="Arial" w:hAnsi="Arial" w:cs="Arial"/>
          <w:sz w:val="24"/>
          <w:szCs w:val="24"/>
        </w:rPr>
        <w:t xml:space="preserve"> formulación, conducción y evaluación de las políticas de seguridad ciudadana a nivel nacional.  </w:t>
      </w:r>
    </w:p>
    <w:p w14:paraId="05D34B7B" w14:textId="4E48A7D1" w:rsidR="00E85CD6" w:rsidRPr="00336520" w:rsidRDefault="00E85CD6" w:rsidP="00E85CD6">
      <w:pPr>
        <w:tabs>
          <w:tab w:val="left" w:pos="1920"/>
        </w:tabs>
        <w:spacing w:after="0"/>
        <w:ind w:firstLine="567"/>
        <w:jc w:val="both"/>
        <w:rPr>
          <w:rFonts w:ascii="Arial" w:hAnsi="Arial" w:cs="Arial"/>
          <w:sz w:val="24"/>
          <w:szCs w:val="24"/>
        </w:rPr>
      </w:pPr>
      <w:r w:rsidRPr="00336520">
        <w:rPr>
          <w:rFonts w:ascii="Arial" w:hAnsi="Arial" w:cs="Arial"/>
          <w:sz w:val="24"/>
          <w:szCs w:val="24"/>
        </w:rPr>
        <w:t xml:space="preserve">Por otro lado, </w:t>
      </w:r>
      <w:r w:rsidR="006B3681">
        <w:rPr>
          <w:rFonts w:ascii="Arial" w:hAnsi="Arial" w:cs="Arial"/>
          <w:sz w:val="24"/>
          <w:szCs w:val="24"/>
        </w:rPr>
        <w:t xml:space="preserve">respecto a </w:t>
      </w:r>
      <w:r w:rsidRPr="00336520">
        <w:rPr>
          <w:rFonts w:ascii="Arial" w:hAnsi="Arial" w:cs="Arial"/>
          <w:sz w:val="24"/>
          <w:szCs w:val="24"/>
        </w:rPr>
        <w:t xml:space="preserve">la reforma policial en el país. En octubre del año 2001 </w:t>
      </w:r>
      <w:r w:rsidR="006B3681">
        <w:rPr>
          <w:rFonts w:ascii="Arial" w:hAnsi="Arial" w:cs="Arial"/>
          <w:sz w:val="24"/>
          <w:szCs w:val="24"/>
        </w:rPr>
        <w:t xml:space="preserve">se </w:t>
      </w:r>
      <w:r w:rsidRPr="00336520">
        <w:rPr>
          <w:rFonts w:ascii="Arial" w:hAnsi="Arial" w:cs="Arial"/>
          <w:sz w:val="24"/>
          <w:szCs w:val="24"/>
        </w:rPr>
        <w:t xml:space="preserve">da inicio al trabajo de la comisión reestructuradora de la policía y concluye su diagnóstico en el 2002. Para inicios del 2003, Gino Costa renuncia al Ministerio del Interior y se retira acompañado del equipo de la reforma policial. </w:t>
      </w:r>
      <w:r w:rsidR="006B3681">
        <w:rPr>
          <w:rFonts w:ascii="Arial" w:hAnsi="Arial" w:cs="Arial"/>
          <w:sz w:val="24"/>
          <w:szCs w:val="24"/>
        </w:rPr>
        <w:t>Algunos integrantes del</w:t>
      </w:r>
      <w:r w:rsidRPr="00336520">
        <w:rPr>
          <w:rFonts w:ascii="Arial" w:hAnsi="Arial" w:cs="Arial"/>
          <w:sz w:val="24"/>
          <w:szCs w:val="24"/>
        </w:rPr>
        <w:t xml:space="preserve"> Instituto de Defensa Legal (en adelante IDL) alcanzaron altos cargos como funcionarios</w:t>
      </w:r>
      <w:r w:rsidR="006B3681">
        <w:rPr>
          <w:rFonts w:ascii="Arial" w:hAnsi="Arial" w:cs="Arial"/>
          <w:sz w:val="24"/>
          <w:szCs w:val="24"/>
        </w:rPr>
        <w:t xml:space="preserve"> en </w:t>
      </w:r>
      <w:r w:rsidR="00367784">
        <w:rPr>
          <w:rFonts w:ascii="Arial" w:hAnsi="Arial" w:cs="Arial"/>
          <w:sz w:val="24"/>
          <w:szCs w:val="24"/>
        </w:rPr>
        <w:t>dicho ministerio</w:t>
      </w:r>
      <w:r w:rsidRPr="00336520">
        <w:rPr>
          <w:rFonts w:ascii="Arial" w:hAnsi="Arial" w:cs="Arial"/>
          <w:sz w:val="24"/>
          <w:szCs w:val="24"/>
        </w:rPr>
        <w:t>.</w:t>
      </w:r>
    </w:p>
    <w:p w14:paraId="5AD0582B" w14:textId="65B75AD3" w:rsidR="00E85CD6" w:rsidRDefault="003F2AA7" w:rsidP="00E85CD6">
      <w:pPr>
        <w:tabs>
          <w:tab w:val="left" w:pos="1920"/>
        </w:tabs>
        <w:spacing w:after="0"/>
        <w:ind w:firstLine="567"/>
        <w:jc w:val="both"/>
        <w:rPr>
          <w:rFonts w:ascii="Arial" w:hAnsi="Arial" w:cs="Arial"/>
          <w:sz w:val="24"/>
          <w:szCs w:val="24"/>
        </w:rPr>
      </w:pPr>
      <w:r>
        <w:rPr>
          <w:rFonts w:ascii="Arial" w:hAnsi="Arial" w:cs="Arial"/>
          <w:sz w:val="24"/>
          <w:szCs w:val="24"/>
        </w:rPr>
        <w:t>El IDL</w:t>
      </w:r>
      <w:r w:rsidR="00E85CD6" w:rsidRPr="00336520">
        <w:rPr>
          <w:rFonts w:ascii="Arial" w:hAnsi="Arial" w:cs="Arial"/>
          <w:sz w:val="24"/>
          <w:szCs w:val="24"/>
        </w:rPr>
        <w:t xml:space="preserve"> tiene como fin “la promoción y defensa de los derechos humanos, la democracia y la paz en el Perú y en América Latina”,  en ese marco el área de seguridad, se aproxima a los estudios del delito desde la seguridad que toma como núcleo el reconocimiento de los derechos humanos. No es casual que sus temas priorizados hayan sido la policía </w:t>
      </w:r>
      <w:r w:rsidR="00E85CD6" w:rsidRPr="00F82D27">
        <w:rPr>
          <w:rFonts w:ascii="Arial" w:hAnsi="Arial" w:cs="Arial"/>
          <w:sz w:val="24"/>
          <w:szCs w:val="24"/>
        </w:rPr>
        <w:t>(</w:t>
      </w:r>
      <w:r w:rsidR="00E85CD6" w:rsidRPr="00336520">
        <w:rPr>
          <w:rFonts w:ascii="Arial" w:hAnsi="Arial" w:cs="Arial"/>
          <w:i/>
          <w:sz w:val="24"/>
          <w:szCs w:val="24"/>
        </w:rPr>
        <w:t>Relatos de éxito de un comisario</w:t>
      </w:r>
      <w:r w:rsidR="00E85CD6" w:rsidRPr="00336520">
        <w:rPr>
          <w:rFonts w:ascii="Arial" w:hAnsi="Arial" w:cs="Arial"/>
          <w:sz w:val="24"/>
          <w:szCs w:val="24"/>
        </w:rPr>
        <w:t xml:space="preserve"> de Díaz Zulueta, 2009</w:t>
      </w:r>
      <w:r w:rsidR="00F82D27">
        <w:rPr>
          <w:rFonts w:ascii="Arial" w:hAnsi="Arial" w:cs="Arial"/>
          <w:sz w:val="24"/>
          <w:szCs w:val="24"/>
        </w:rPr>
        <w:t>)</w:t>
      </w:r>
      <w:r w:rsidR="00E85CD6" w:rsidRPr="00336520">
        <w:rPr>
          <w:rFonts w:ascii="Arial" w:hAnsi="Arial" w:cs="Arial"/>
          <w:sz w:val="24"/>
          <w:szCs w:val="24"/>
        </w:rPr>
        <w:t>, mientras que sus temas más tratados son la seguridad ciudadana (</w:t>
      </w:r>
      <w:r w:rsidR="00E85CD6" w:rsidRPr="00336520">
        <w:rPr>
          <w:rFonts w:ascii="Arial" w:hAnsi="Arial" w:cs="Arial"/>
          <w:i/>
          <w:sz w:val="24"/>
          <w:szCs w:val="24"/>
        </w:rPr>
        <w:t>Seguridad ciudadana. 14 lecciones fundamentales de Yépez, 2004</w:t>
      </w:r>
      <w:r w:rsidR="00E85CD6" w:rsidRPr="00336520">
        <w:rPr>
          <w:rFonts w:ascii="Arial" w:hAnsi="Arial" w:cs="Arial"/>
          <w:sz w:val="24"/>
          <w:szCs w:val="24"/>
        </w:rPr>
        <w:t>;</w:t>
      </w:r>
      <w:r w:rsidR="00E85CD6" w:rsidRPr="00336520">
        <w:rPr>
          <w:rFonts w:ascii="Arial" w:hAnsi="Arial" w:cs="Arial"/>
          <w:i/>
          <w:sz w:val="24"/>
          <w:szCs w:val="24"/>
        </w:rPr>
        <w:t xml:space="preserve"> Un paseo ciudadano </w:t>
      </w:r>
      <w:r w:rsidR="00E85CD6" w:rsidRPr="00336520">
        <w:rPr>
          <w:rFonts w:ascii="Arial" w:hAnsi="Arial" w:cs="Arial"/>
          <w:sz w:val="24"/>
          <w:szCs w:val="24"/>
        </w:rPr>
        <w:t>de Leonardo Caparrós, 2005), iniciativas locales y políticas de seguridad (</w:t>
      </w:r>
      <w:r w:rsidR="00E85CD6" w:rsidRPr="00336520">
        <w:rPr>
          <w:rFonts w:ascii="Arial" w:hAnsi="Arial" w:cs="Arial"/>
          <w:i/>
          <w:sz w:val="24"/>
          <w:szCs w:val="24"/>
        </w:rPr>
        <w:t>La fuerza de todos</w:t>
      </w:r>
      <w:r w:rsidR="00E85CD6" w:rsidRPr="00336520">
        <w:rPr>
          <w:rFonts w:ascii="Arial" w:hAnsi="Arial" w:cs="Arial"/>
          <w:sz w:val="24"/>
          <w:szCs w:val="24"/>
        </w:rPr>
        <w:t xml:space="preserve">, 2009; </w:t>
      </w:r>
      <w:r w:rsidR="00E85CD6" w:rsidRPr="00336520">
        <w:rPr>
          <w:rFonts w:ascii="Arial" w:hAnsi="Arial" w:cs="Arial"/>
          <w:i/>
          <w:sz w:val="24"/>
          <w:szCs w:val="24"/>
        </w:rPr>
        <w:t>Informe anual</w:t>
      </w:r>
      <w:r w:rsidR="00E85CD6" w:rsidRPr="00336520">
        <w:rPr>
          <w:rFonts w:ascii="Arial" w:hAnsi="Arial" w:cs="Arial"/>
          <w:sz w:val="24"/>
          <w:szCs w:val="24"/>
        </w:rPr>
        <w:t xml:space="preserve"> 2010, 2011, 2012, 2013 y 2014; </w:t>
      </w:r>
      <w:r w:rsidR="00E85CD6" w:rsidRPr="00336520">
        <w:rPr>
          <w:rFonts w:ascii="Arial" w:hAnsi="Arial" w:cs="Arial"/>
          <w:i/>
          <w:sz w:val="24"/>
          <w:szCs w:val="24"/>
        </w:rPr>
        <w:t xml:space="preserve">Te prometo una Lima segura </w:t>
      </w:r>
      <w:r w:rsidR="00E85CD6" w:rsidRPr="00336520">
        <w:rPr>
          <w:rFonts w:ascii="Arial" w:hAnsi="Arial" w:cs="Arial"/>
          <w:sz w:val="24"/>
          <w:szCs w:val="24"/>
        </w:rPr>
        <w:t>de Bazán y</w:t>
      </w:r>
      <w:r w:rsidR="00E85CD6" w:rsidRPr="00336520">
        <w:rPr>
          <w:rFonts w:ascii="Arial" w:hAnsi="Arial" w:cs="Arial"/>
          <w:i/>
          <w:sz w:val="24"/>
          <w:szCs w:val="24"/>
        </w:rPr>
        <w:t xml:space="preserve"> </w:t>
      </w:r>
      <w:r w:rsidR="00E85CD6" w:rsidRPr="00336520">
        <w:rPr>
          <w:rFonts w:ascii="Arial" w:hAnsi="Arial" w:cs="Arial"/>
          <w:color w:val="000000"/>
          <w:sz w:val="24"/>
          <w:szCs w:val="24"/>
        </w:rPr>
        <w:t xml:space="preserve"> </w:t>
      </w:r>
      <w:proofErr w:type="spellStart"/>
      <w:r w:rsidR="00E85CD6" w:rsidRPr="00336520">
        <w:rPr>
          <w:rFonts w:ascii="Arial" w:hAnsi="Arial" w:cs="Arial"/>
          <w:color w:val="000000"/>
          <w:sz w:val="24"/>
          <w:szCs w:val="24"/>
        </w:rPr>
        <w:t>Levaggi</w:t>
      </w:r>
      <w:proofErr w:type="spellEnd"/>
      <w:r w:rsidR="00E85CD6" w:rsidRPr="00336520">
        <w:rPr>
          <w:rFonts w:ascii="Arial" w:hAnsi="Arial" w:cs="Arial"/>
        </w:rPr>
        <w:t>, 2014</w:t>
      </w:r>
      <w:r w:rsidR="00E85CD6" w:rsidRPr="00336520">
        <w:rPr>
          <w:rFonts w:ascii="Arial" w:hAnsi="Arial" w:cs="Arial"/>
          <w:sz w:val="24"/>
          <w:szCs w:val="24"/>
        </w:rPr>
        <w:t>) y, percepción y victimización (</w:t>
      </w:r>
      <w:r w:rsidR="00E85CD6" w:rsidRPr="00336520">
        <w:rPr>
          <w:rFonts w:ascii="Arial" w:hAnsi="Arial" w:cs="Arial"/>
          <w:bCs/>
          <w:i/>
          <w:sz w:val="24"/>
          <w:szCs w:val="24"/>
        </w:rPr>
        <w:t xml:space="preserve">Percepciones, victimización, respuesta de la sociedad y actuación del Estado  </w:t>
      </w:r>
      <w:r w:rsidR="00E85CD6" w:rsidRPr="00336520">
        <w:rPr>
          <w:rFonts w:ascii="Arial" w:hAnsi="Arial" w:cs="Arial"/>
          <w:bCs/>
          <w:sz w:val="24"/>
          <w:szCs w:val="24"/>
        </w:rPr>
        <w:t>de Basombrío, 2005</w:t>
      </w:r>
      <w:r w:rsidR="00E85CD6" w:rsidRPr="00336520">
        <w:rPr>
          <w:rFonts w:ascii="Arial" w:hAnsi="Arial" w:cs="Arial"/>
          <w:bCs/>
          <w:i/>
          <w:sz w:val="24"/>
          <w:szCs w:val="24"/>
        </w:rPr>
        <w:t xml:space="preserve">), </w:t>
      </w:r>
      <w:r w:rsidR="00E85CD6" w:rsidRPr="00336520">
        <w:rPr>
          <w:rFonts w:ascii="Arial" w:hAnsi="Arial" w:cs="Arial"/>
          <w:sz w:val="24"/>
          <w:szCs w:val="24"/>
        </w:rPr>
        <w:t>entre tantos otros.</w:t>
      </w:r>
      <w:r w:rsidR="00E85CD6">
        <w:rPr>
          <w:rFonts w:ascii="Arial" w:hAnsi="Arial" w:cs="Arial"/>
          <w:sz w:val="24"/>
          <w:szCs w:val="24"/>
        </w:rPr>
        <w:t xml:space="preserve"> </w:t>
      </w:r>
    </w:p>
    <w:p w14:paraId="0329429B" w14:textId="788CA6C1" w:rsidR="00E85CD6" w:rsidRDefault="00E85CD6" w:rsidP="00E85CD6">
      <w:pPr>
        <w:tabs>
          <w:tab w:val="left" w:pos="1920"/>
        </w:tabs>
        <w:spacing w:after="0"/>
        <w:ind w:firstLine="567"/>
        <w:jc w:val="both"/>
        <w:rPr>
          <w:rFonts w:ascii="Arial" w:hAnsi="Arial" w:cs="Arial"/>
          <w:sz w:val="24"/>
          <w:szCs w:val="24"/>
        </w:rPr>
      </w:pPr>
      <w:r>
        <w:rPr>
          <w:rFonts w:ascii="Arial" w:hAnsi="Arial" w:cs="Arial"/>
          <w:sz w:val="24"/>
          <w:szCs w:val="24"/>
        </w:rPr>
        <w:t>Por su parte el Ministerio Público implementó e</w:t>
      </w:r>
      <w:r w:rsidR="003F2AA7">
        <w:rPr>
          <w:rFonts w:ascii="Arial" w:hAnsi="Arial" w:cs="Arial"/>
          <w:sz w:val="24"/>
          <w:szCs w:val="24"/>
        </w:rPr>
        <w:t>n e</w:t>
      </w:r>
      <w:r>
        <w:rPr>
          <w:rFonts w:ascii="Arial" w:hAnsi="Arial" w:cs="Arial"/>
          <w:sz w:val="24"/>
          <w:szCs w:val="24"/>
        </w:rPr>
        <w:t>l</w:t>
      </w:r>
      <w:r w:rsidR="003F2AA7">
        <w:rPr>
          <w:rFonts w:ascii="Arial" w:hAnsi="Arial" w:cs="Arial"/>
          <w:sz w:val="24"/>
          <w:szCs w:val="24"/>
        </w:rPr>
        <w:t xml:space="preserve"> año</w:t>
      </w:r>
      <w:r>
        <w:rPr>
          <w:rFonts w:ascii="Arial" w:hAnsi="Arial" w:cs="Arial"/>
          <w:sz w:val="24"/>
          <w:szCs w:val="24"/>
        </w:rPr>
        <w:t xml:space="preserve"> 2005 el Observatorio de Criminalidad mediante la Resolución de la Fiscalía de la Nación N° 1485-2005-MP-FN, con el objetivo de promover el desarrollo de una red de información que permitan prevenir e  intervenir los fenómenos criminales y de violencia que atentan al Perú (Memoria Institucional del Ministerio Público, 2014:102). Entre sus trabajos más destacados a nivel de generación de datos se encuentran el Registro Nacional de Feminicidio (2010, 2011,2012) y el reconocimiento de las zonas de mayor incidencia delictiva (puntos calie</w:t>
      </w:r>
      <w:r w:rsidR="00F82D27">
        <w:rPr>
          <w:rFonts w:ascii="Arial" w:hAnsi="Arial" w:cs="Arial"/>
          <w:sz w:val="24"/>
          <w:szCs w:val="24"/>
        </w:rPr>
        <w:t>ntes). Para Jorge Srur y otros,</w:t>
      </w:r>
      <w:r>
        <w:rPr>
          <w:rFonts w:ascii="Arial" w:hAnsi="Arial" w:cs="Arial"/>
          <w:sz w:val="24"/>
          <w:szCs w:val="24"/>
        </w:rPr>
        <w:t xml:space="preserve"> la creación en América Latina y el Caribe de los llamados </w:t>
      </w:r>
      <w:r w:rsidRPr="00C57ADA">
        <w:rPr>
          <w:rFonts w:ascii="Arial" w:hAnsi="Arial" w:cs="Arial"/>
          <w:sz w:val="24"/>
          <w:szCs w:val="24"/>
        </w:rPr>
        <w:t>observatorios</w:t>
      </w:r>
      <w:r w:rsidRPr="00C57ADA">
        <w:rPr>
          <w:rFonts w:ascii="Arial" w:hAnsi="Arial" w:cs="Arial"/>
          <w:i/>
          <w:sz w:val="24"/>
          <w:szCs w:val="24"/>
        </w:rPr>
        <w:t xml:space="preserve"> “…evidencia la mayor preocupación de distintos niveles de gobierno, y también del sector privado y de la academia por mejorar la calidad, la transparencia y el análisis de la información sobre seguridad y violencia.”</w:t>
      </w:r>
      <w:r>
        <w:rPr>
          <w:rFonts w:ascii="Arial" w:hAnsi="Arial" w:cs="Arial"/>
          <w:sz w:val="24"/>
          <w:szCs w:val="24"/>
        </w:rPr>
        <w:t xml:space="preserve"> (Srur, 2014:73).</w:t>
      </w:r>
    </w:p>
    <w:p w14:paraId="27CC78C9" w14:textId="023E6093" w:rsidR="002832E0" w:rsidRPr="002832E0" w:rsidRDefault="002832E0" w:rsidP="002832E0">
      <w:pPr>
        <w:tabs>
          <w:tab w:val="left" w:pos="1920"/>
        </w:tabs>
        <w:spacing w:after="0"/>
        <w:ind w:firstLine="567"/>
        <w:jc w:val="both"/>
        <w:rPr>
          <w:rFonts w:ascii="Arial" w:hAnsi="Arial" w:cs="Arial"/>
          <w:sz w:val="24"/>
          <w:lang w:val="es-ES"/>
        </w:rPr>
      </w:pPr>
      <w:r>
        <w:rPr>
          <w:rFonts w:ascii="Arial" w:hAnsi="Arial" w:cs="Arial"/>
          <w:sz w:val="24"/>
          <w:lang w:val="es-ES"/>
        </w:rPr>
        <w:t xml:space="preserve">En el 2007 se crea la ONG Ciudad Nuestra, un centro de estudios y análisis de la seguridad ciudadana en el Perú, que formula recomendaciones de políticas públicas. De ahí a la actualidad se han publicado más de una docena de libros y dos encuestas nacionales urbanas de victimización (2011, 2012), entre los libros destacan </w:t>
      </w:r>
      <w:r>
        <w:rPr>
          <w:rFonts w:ascii="Arial" w:hAnsi="Arial" w:cs="Arial"/>
          <w:i/>
          <w:sz w:val="24"/>
          <w:lang w:val="es-ES"/>
        </w:rPr>
        <w:t>Inseguridad en el Perú ¿Qué hacer?</w:t>
      </w:r>
      <w:r>
        <w:rPr>
          <w:rFonts w:ascii="Arial" w:hAnsi="Arial" w:cs="Arial"/>
          <w:sz w:val="24"/>
          <w:lang w:val="es-ES"/>
        </w:rPr>
        <w:t xml:space="preserve"> de Gino Costa y Carlos Romero, 2011; </w:t>
      </w:r>
      <w:r>
        <w:rPr>
          <w:rFonts w:ascii="Arial" w:hAnsi="Arial" w:cs="Arial"/>
          <w:i/>
          <w:sz w:val="24"/>
          <w:lang w:val="es-ES"/>
        </w:rPr>
        <w:t>La policía que Lima necesita</w:t>
      </w:r>
      <w:r>
        <w:rPr>
          <w:rFonts w:ascii="Arial" w:hAnsi="Arial" w:cs="Arial"/>
          <w:sz w:val="24"/>
          <w:lang w:val="es-ES"/>
        </w:rPr>
        <w:t xml:space="preserve"> de Gino Costa, Yépez y Romero, 2008; </w:t>
      </w:r>
      <w:r>
        <w:rPr>
          <w:rFonts w:ascii="Arial" w:hAnsi="Arial" w:cs="Arial"/>
          <w:i/>
          <w:sz w:val="24"/>
          <w:lang w:val="es-ES"/>
        </w:rPr>
        <w:t>Los serenazgo en Lima ¿le ganan la calle a los policías?</w:t>
      </w:r>
      <w:r>
        <w:rPr>
          <w:rFonts w:ascii="Arial" w:hAnsi="Arial" w:cs="Arial"/>
          <w:sz w:val="24"/>
          <w:lang w:val="es-ES"/>
        </w:rPr>
        <w:t xml:space="preserve"> De Gino Costa y Romero, </w:t>
      </w:r>
      <w:r>
        <w:rPr>
          <w:rFonts w:ascii="Arial" w:hAnsi="Arial" w:cs="Arial"/>
          <w:sz w:val="24"/>
          <w:lang w:val="es-ES"/>
        </w:rPr>
        <w:lastRenderedPageBreak/>
        <w:t>2010; ¿</w:t>
      </w:r>
      <w:r>
        <w:rPr>
          <w:rFonts w:ascii="Arial" w:hAnsi="Arial" w:cs="Arial"/>
          <w:i/>
          <w:sz w:val="24"/>
          <w:lang w:val="es-ES"/>
        </w:rPr>
        <w:t>Qué hacer con las pandillas</w:t>
      </w:r>
      <w:r>
        <w:rPr>
          <w:rFonts w:ascii="Arial" w:hAnsi="Arial" w:cs="Arial"/>
          <w:sz w:val="24"/>
          <w:lang w:val="es-ES"/>
        </w:rPr>
        <w:t xml:space="preserve">? Editado por Gino Costa y Romero en 2009, entre otros trabajos. En el caso del Laboratorio de Criminología Social de la PUCP que fue creado en el año 2012 y es dirigido por </w:t>
      </w:r>
      <w:proofErr w:type="spellStart"/>
      <w:r>
        <w:rPr>
          <w:rFonts w:ascii="Arial" w:hAnsi="Arial" w:cs="Arial"/>
          <w:sz w:val="24"/>
          <w:lang w:val="es-ES"/>
        </w:rPr>
        <w:t>Jaris</w:t>
      </w:r>
      <w:proofErr w:type="spellEnd"/>
      <w:r>
        <w:rPr>
          <w:rFonts w:ascii="Arial" w:hAnsi="Arial" w:cs="Arial"/>
          <w:sz w:val="24"/>
          <w:lang w:val="es-ES"/>
        </w:rPr>
        <w:t xml:space="preserve"> Mujica y Nicolás Zevallos, </w:t>
      </w:r>
      <w:r w:rsidR="003F2AA7">
        <w:rPr>
          <w:rFonts w:ascii="Arial" w:hAnsi="Arial" w:cs="Arial"/>
          <w:sz w:val="24"/>
          <w:lang w:val="es-ES"/>
        </w:rPr>
        <w:t xml:space="preserve">junto a ellos un grupo de jóvenes </w:t>
      </w:r>
      <w:r>
        <w:rPr>
          <w:rFonts w:ascii="Arial" w:hAnsi="Arial" w:cs="Arial"/>
          <w:sz w:val="24"/>
          <w:lang w:val="es-ES"/>
        </w:rPr>
        <w:t>vienen desarrollando distintas investigaciones</w:t>
      </w:r>
      <w:r w:rsidR="003F2AA7">
        <w:rPr>
          <w:rFonts w:ascii="Arial" w:hAnsi="Arial" w:cs="Arial"/>
          <w:sz w:val="24"/>
          <w:lang w:val="es-ES"/>
        </w:rPr>
        <w:t xml:space="preserve"> en</w:t>
      </w:r>
      <w:r>
        <w:rPr>
          <w:rFonts w:ascii="Arial" w:hAnsi="Arial" w:cs="Arial"/>
          <w:sz w:val="24"/>
          <w:lang w:val="es-ES"/>
        </w:rPr>
        <w:t xml:space="preserve"> las líneas </w:t>
      </w:r>
      <w:r w:rsidR="003F2AA7">
        <w:rPr>
          <w:rFonts w:ascii="Arial" w:hAnsi="Arial" w:cs="Arial"/>
          <w:sz w:val="24"/>
          <w:lang w:val="es-ES"/>
        </w:rPr>
        <w:t>del</w:t>
      </w:r>
      <w:r>
        <w:rPr>
          <w:rFonts w:ascii="Arial" w:hAnsi="Arial" w:cs="Arial"/>
          <w:sz w:val="24"/>
          <w:lang w:val="es-ES"/>
        </w:rPr>
        <w:t xml:space="preserve"> mercado negro (2007), armas (2012) violación y explotación sexual (2011, 2012) y narcotráfico.</w:t>
      </w:r>
    </w:p>
    <w:p w14:paraId="12B5C902" w14:textId="6BCC1EB1" w:rsidR="00E85CD6" w:rsidRDefault="00F046C2" w:rsidP="00F5153E">
      <w:pPr>
        <w:spacing w:after="0"/>
        <w:ind w:firstLine="567"/>
        <w:jc w:val="both"/>
        <w:rPr>
          <w:rFonts w:ascii="Arial" w:hAnsi="Arial" w:cs="Arial"/>
          <w:sz w:val="24"/>
          <w:szCs w:val="24"/>
        </w:rPr>
      </w:pPr>
      <w:r w:rsidRPr="00376403">
        <w:rPr>
          <w:rFonts w:ascii="Arial" w:hAnsi="Arial" w:cs="Arial"/>
          <w:sz w:val="24"/>
          <w:szCs w:val="24"/>
        </w:rPr>
        <w:t>Años más</w:t>
      </w:r>
      <w:r w:rsidR="000D67BB">
        <w:rPr>
          <w:rFonts w:ascii="Arial" w:hAnsi="Arial" w:cs="Arial"/>
          <w:sz w:val="24"/>
          <w:szCs w:val="24"/>
        </w:rPr>
        <w:t xml:space="preserve"> adelante, el CONASEC presenta</w:t>
      </w:r>
      <w:r w:rsidRPr="00376403">
        <w:rPr>
          <w:rFonts w:ascii="Arial" w:hAnsi="Arial" w:cs="Arial"/>
          <w:sz w:val="24"/>
          <w:szCs w:val="24"/>
        </w:rPr>
        <w:t xml:space="preserve"> el  </w:t>
      </w:r>
      <w:r w:rsidRPr="00376403">
        <w:rPr>
          <w:rFonts w:ascii="Arial" w:hAnsi="Arial" w:cs="Arial"/>
          <w:i/>
          <w:sz w:val="24"/>
          <w:szCs w:val="24"/>
        </w:rPr>
        <w:t>Plan Nacional de Seguridad Ciudadana y Convivencia social 2012</w:t>
      </w:r>
      <w:r w:rsidRPr="00376403">
        <w:rPr>
          <w:rFonts w:ascii="Arial" w:hAnsi="Arial" w:cs="Arial"/>
          <w:sz w:val="24"/>
          <w:szCs w:val="24"/>
        </w:rPr>
        <w:t>, el mismo que firma el presidente de la República, Ollanta Huma</w:t>
      </w:r>
      <w:r w:rsidR="005E753E" w:rsidRPr="00376403">
        <w:rPr>
          <w:rFonts w:ascii="Arial" w:hAnsi="Arial" w:cs="Arial"/>
          <w:sz w:val="24"/>
          <w:szCs w:val="24"/>
        </w:rPr>
        <w:t>l</w:t>
      </w:r>
      <w:r w:rsidRPr="00376403">
        <w:rPr>
          <w:rFonts w:ascii="Arial" w:hAnsi="Arial" w:cs="Arial"/>
          <w:sz w:val="24"/>
          <w:szCs w:val="24"/>
        </w:rPr>
        <w:t xml:space="preserve">a,  y contenía </w:t>
      </w:r>
      <w:r w:rsidR="005E753E" w:rsidRPr="00376403">
        <w:rPr>
          <w:rFonts w:ascii="Arial" w:hAnsi="Arial" w:cs="Arial"/>
          <w:sz w:val="24"/>
          <w:szCs w:val="24"/>
        </w:rPr>
        <w:t>c</w:t>
      </w:r>
      <w:r w:rsidRPr="00376403">
        <w:rPr>
          <w:rFonts w:ascii="Arial" w:hAnsi="Arial" w:cs="Arial"/>
          <w:sz w:val="24"/>
          <w:szCs w:val="24"/>
        </w:rPr>
        <w:t xml:space="preserve">rasos errores  en las cifras de homicidios otorgadas por el Ministerio </w:t>
      </w:r>
      <w:r w:rsidR="005E753E" w:rsidRPr="00376403">
        <w:rPr>
          <w:rFonts w:ascii="Arial" w:hAnsi="Arial" w:cs="Arial"/>
          <w:sz w:val="24"/>
          <w:szCs w:val="24"/>
        </w:rPr>
        <w:t>P</w:t>
      </w:r>
      <w:r w:rsidRPr="00376403">
        <w:rPr>
          <w:rFonts w:ascii="Arial" w:hAnsi="Arial" w:cs="Arial"/>
          <w:sz w:val="24"/>
          <w:szCs w:val="24"/>
        </w:rPr>
        <w:t xml:space="preserve">úblico, al punto de que el recién formado Comité Estadístico Interinstitucional de la Criminalidad reconociera que </w:t>
      </w:r>
      <w:r w:rsidRPr="00376403">
        <w:rPr>
          <w:rFonts w:ascii="Arial" w:hAnsi="Arial" w:cs="Arial"/>
          <w:i/>
          <w:sz w:val="24"/>
          <w:szCs w:val="24"/>
        </w:rPr>
        <w:t>“…las cifras que se venían dando a conocer, referidas a la tasa de homicidios, tenían serias deficiencias, inconsistencia y falta de calidad en su cuantificación”</w:t>
      </w:r>
      <w:r w:rsidRPr="00376403">
        <w:rPr>
          <w:rFonts w:ascii="Arial" w:hAnsi="Arial" w:cs="Arial"/>
          <w:sz w:val="24"/>
          <w:szCs w:val="24"/>
        </w:rPr>
        <w:t xml:space="preserve"> (CIEC, 2014:9). De este modo, para tan solo un año después se prese</w:t>
      </w:r>
      <w:r w:rsidR="005E753E" w:rsidRPr="00376403">
        <w:rPr>
          <w:rFonts w:ascii="Arial" w:hAnsi="Arial" w:cs="Arial"/>
          <w:sz w:val="24"/>
          <w:szCs w:val="24"/>
        </w:rPr>
        <w:t xml:space="preserve">nta un nuevo plan, llamado </w:t>
      </w:r>
      <w:r w:rsidRPr="00376403">
        <w:rPr>
          <w:rFonts w:ascii="Arial" w:hAnsi="Arial" w:cs="Arial"/>
          <w:sz w:val="24"/>
          <w:szCs w:val="24"/>
        </w:rPr>
        <w:t xml:space="preserve"> </w:t>
      </w:r>
      <w:r w:rsidRPr="00376403">
        <w:rPr>
          <w:rFonts w:ascii="Arial" w:hAnsi="Arial" w:cs="Arial"/>
          <w:i/>
          <w:sz w:val="24"/>
          <w:szCs w:val="24"/>
        </w:rPr>
        <w:t>Plan Nacional de Seguridad Ciudadana 2013-2018</w:t>
      </w:r>
      <w:r w:rsidRPr="00376403">
        <w:rPr>
          <w:rFonts w:ascii="Arial" w:hAnsi="Arial" w:cs="Arial"/>
          <w:sz w:val="24"/>
          <w:szCs w:val="24"/>
        </w:rPr>
        <w:t>.</w:t>
      </w:r>
      <w:r>
        <w:rPr>
          <w:rFonts w:ascii="Arial" w:hAnsi="Arial" w:cs="Arial"/>
          <w:sz w:val="24"/>
          <w:szCs w:val="24"/>
        </w:rPr>
        <w:t xml:space="preserve"> </w:t>
      </w:r>
    </w:p>
    <w:p w14:paraId="3A4BCC67" w14:textId="4E01778F" w:rsidR="00CC317A" w:rsidRDefault="00CC317A" w:rsidP="00AE730E">
      <w:pPr>
        <w:tabs>
          <w:tab w:val="left" w:pos="1920"/>
        </w:tabs>
        <w:spacing w:after="0"/>
        <w:ind w:firstLine="567"/>
        <w:jc w:val="both"/>
        <w:rPr>
          <w:rFonts w:ascii="Gisha" w:hAnsi="Gisha" w:cs="Gisha"/>
          <w:sz w:val="20"/>
          <w:szCs w:val="20"/>
        </w:rPr>
      </w:pPr>
      <w:r>
        <w:rPr>
          <w:rFonts w:ascii="Arial" w:hAnsi="Arial" w:cs="Arial"/>
          <w:sz w:val="24"/>
        </w:rPr>
        <w:t>E</w:t>
      </w:r>
      <w:r>
        <w:rPr>
          <w:rFonts w:ascii="Arial" w:hAnsi="Arial" w:cs="Arial"/>
          <w:sz w:val="24"/>
          <w:lang w:val="es-ES"/>
        </w:rPr>
        <w:t>l Ministerio de Justicia y Derechos Humanos crea en el año 2011 el Consejo Nacional de Política Criminal (CONAPOC)</w:t>
      </w:r>
      <w:r>
        <w:rPr>
          <w:rStyle w:val="Refdenotaalpie"/>
          <w:rFonts w:ascii="Arial" w:hAnsi="Arial" w:cs="Arial"/>
          <w:sz w:val="24"/>
          <w:lang w:val="es-ES"/>
        </w:rPr>
        <w:footnoteReference w:id="18"/>
      </w:r>
      <w:r>
        <w:rPr>
          <w:rFonts w:ascii="Arial" w:hAnsi="Arial" w:cs="Arial"/>
          <w:sz w:val="24"/>
          <w:lang w:val="es-ES"/>
        </w:rPr>
        <w:t>, como órgano máximo de formular, conducir y evaluar la política del Estado contra la criminalidad desde una mirada de la política criminal reflexiva. Con el fin de combatir la criminalidad con información básicamente cuantitativa se constituye en el año 2013 el  Comité Estadístico Interinstitucional de la Criminalidad (CIEC), que fue creado mediante el De</w:t>
      </w:r>
      <w:r w:rsidRPr="00821EAA">
        <w:rPr>
          <w:rFonts w:ascii="Arial" w:hAnsi="Arial" w:cs="Arial"/>
          <w:sz w:val="24"/>
          <w:lang w:val="es-ES"/>
        </w:rPr>
        <w:t xml:space="preserve">creto </w:t>
      </w:r>
      <w:r>
        <w:rPr>
          <w:rFonts w:ascii="Arial" w:hAnsi="Arial" w:cs="Arial"/>
          <w:sz w:val="24"/>
          <w:lang w:val="es-ES"/>
        </w:rPr>
        <w:t>Su</w:t>
      </w:r>
      <w:r w:rsidRPr="00821EAA">
        <w:rPr>
          <w:rFonts w:ascii="Arial" w:hAnsi="Arial" w:cs="Arial"/>
          <w:sz w:val="24"/>
          <w:lang w:val="es-ES"/>
        </w:rPr>
        <w:t>premo</w:t>
      </w:r>
      <w:r>
        <w:rPr>
          <w:rFonts w:ascii="Arial" w:hAnsi="Arial" w:cs="Arial"/>
          <w:sz w:val="24"/>
          <w:lang w:val="es-ES"/>
        </w:rPr>
        <w:t xml:space="preserve"> Nº013-2013-MINJUS para generar un sistema integrado de estadísticas de la criminalidad, este comité lo integran el INEI, Ministerio del Interior, Policía, Ministerio de Justicia  y Derechos Humanos, Ministerio Público, Poder Judicial e INPE. El CONAPOC además de formular políticas, tal como “La política criminal frente a los delitos patrimoniales”, también ha venido elaborando diagnósticos con el apoyo del CIEC, entre ellos destaca el </w:t>
      </w:r>
      <w:r>
        <w:rPr>
          <w:rFonts w:ascii="Arial" w:hAnsi="Arial" w:cs="Arial"/>
          <w:sz w:val="24"/>
          <w:szCs w:val="24"/>
          <w:lang w:val="es-ES"/>
        </w:rPr>
        <w:t xml:space="preserve">documento Nº1 </w:t>
      </w:r>
      <w:r>
        <w:rPr>
          <w:rFonts w:ascii="Arial" w:hAnsi="Arial" w:cs="Arial"/>
          <w:i/>
          <w:sz w:val="24"/>
          <w:szCs w:val="24"/>
        </w:rPr>
        <w:t>Homicidios en el Perú contándolos uno a uno, 2012</w:t>
      </w:r>
      <w:r>
        <w:rPr>
          <w:rFonts w:ascii="Arial" w:hAnsi="Arial" w:cs="Arial"/>
          <w:sz w:val="24"/>
          <w:szCs w:val="24"/>
        </w:rPr>
        <w:t xml:space="preserve"> (2014). </w:t>
      </w:r>
      <w:r>
        <w:rPr>
          <w:rFonts w:ascii="Gisha" w:hAnsi="Gisha" w:cs="Gisha"/>
          <w:sz w:val="20"/>
          <w:szCs w:val="20"/>
        </w:rPr>
        <w:t xml:space="preserve"> </w:t>
      </w:r>
    </w:p>
    <w:p w14:paraId="53369A7B" w14:textId="224857ED" w:rsidR="008157C3" w:rsidRPr="004F163C" w:rsidRDefault="009D58F3" w:rsidP="00AE730E">
      <w:pPr>
        <w:spacing w:after="0"/>
        <w:ind w:firstLine="567"/>
        <w:jc w:val="both"/>
        <w:rPr>
          <w:rFonts w:ascii="Arial" w:hAnsi="Arial" w:cs="Arial"/>
          <w:sz w:val="24"/>
          <w:szCs w:val="24"/>
        </w:rPr>
      </w:pPr>
      <w:r>
        <w:rPr>
          <w:rFonts w:ascii="Arial" w:hAnsi="Arial" w:cs="Arial"/>
          <w:sz w:val="24"/>
          <w:szCs w:val="20"/>
        </w:rPr>
        <w:t>Así mismo</w:t>
      </w:r>
      <w:r w:rsidR="00E4132E" w:rsidRPr="00E4132E">
        <w:rPr>
          <w:rFonts w:ascii="Arial" w:hAnsi="Arial" w:cs="Arial"/>
          <w:sz w:val="24"/>
          <w:szCs w:val="20"/>
        </w:rPr>
        <w:t xml:space="preserve">, dentro de los espacios antes anotados y fuera de ellos. Cobran cada vez más importancia dos </w:t>
      </w:r>
      <w:r w:rsidR="00534CD8">
        <w:rPr>
          <w:rFonts w:ascii="Arial" w:hAnsi="Arial" w:cs="Arial"/>
          <w:sz w:val="24"/>
          <w:szCs w:val="20"/>
        </w:rPr>
        <w:t>aspectos</w:t>
      </w:r>
      <w:r w:rsidR="00E4132E" w:rsidRPr="00E4132E">
        <w:rPr>
          <w:rFonts w:ascii="Arial" w:hAnsi="Arial" w:cs="Arial"/>
          <w:sz w:val="24"/>
          <w:szCs w:val="20"/>
        </w:rPr>
        <w:t>. Se tratan del género y la economía</w:t>
      </w:r>
      <w:r w:rsidR="00707745">
        <w:rPr>
          <w:rFonts w:ascii="Arial" w:hAnsi="Arial" w:cs="Arial"/>
          <w:sz w:val="24"/>
          <w:szCs w:val="20"/>
        </w:rPr>
        <w:t>. El primero con el feminicidio, trata de persona y el acoso callejero, y el segundo, con la llamada economía del delito</w:t>
      </w:r>
      <w:r w:rsidR="00707745" w:rsidRPr="00FA095C">
        <w:rPr>
          <w:rStyle w:val="Refdenotaalpie"/>
          <w:rFonts w:ascii="Arial" w:hAnsi="Arial" w:cs="Arial"/>
          <w:sz w:val="24"/>
          <w:szCs w:val="24"/>
          <w:lang w:val="es-MX"/>
        </w:rPr>
        <w:footnoteReference w:id="19"/>
      </w:r>
      <w:r w:rsidR="00707745" w:rsidRPr="00FA095C">
        <w:rPr>
          <w:rFonts w:ascii="Arial" w:hAnsi="Arial" w:cs="Arial"/>
          <w:sz w:val="24"/>
          <w:szCs w:val="20"/>
        </w:rPr>
        <w:t>.</w:t>
      </w:r>
      <w:r w:rsidR="004A4153">
        <w:rPr>
          <w:rFonts w:ascii="Arial" w:hAnsi="Arial" w:cs="Arial"/>
          <w:sz w:val="24"/>
          <w:szCs w:val="20"/>
        </w:rPr>
        <w:t xml:space="preserve"> Estos temas al igual que otros han empezado a cobrar importancia</w:t>
      </w:r>
      <w:r w:rsidR="004A4153">
        <w:rPr>
          <w:rFonts w:ascii="Arial" w:hAnsi="Arial" w:cs="Arial"/>
          <w:sz w:val="24"/>
          <w:szCs w:val="24"/>
        </w:rPr>
        <w:t xml:space="preserve">. </w:t>
      </w:r>
    </w:p>
    <w:p w14:paraId="5FC19C63" w14:textId="2974D08F" w:rsidR="00A77799" w:rsidRDefault="00F046C2" w:rsidP="00403C01">
      <w:pPr>
        <w:spacing w:after="0"/>
        <w:ind w:firstLine="567"/>
        <w:jc w:val="both"/>
        <w:rPr>
          <w:rFonts w:ascii="Arial" w:hAnsi="Arial" w:cs="Arial"/>
          <w:sz w:val="24"/>
          <w:szCs w:val="24"/>
        </w:rPr>
      </w:pPr>
      <w:r>
        <w:rPr>
          <w:rFonts w:ascii="Arial" w:hAnsi="Arial" w:cs="Arial"/>
          <w:sz w:val="24"/>
          <w:szCs w:val="24"/>
          <w:lang w:val="es-MX"/>
        </w:rPr>
        <w:lastRenderedPageBreak/>
        <w:t xml:space="preserve">En conjunto, es un periodo en donde se posiciona la problemática por el interés generalizado sobre </w:t>
      </w:r>
      <w:r w:rsidRPr="000D6270">
        <w:rPr>
          <w:rFonts w:ascii="Arial" w:hAnsi="Arial" w:cs="Arial"/>
          <w:sz w:val="24"/>
          <w:szCs w:val="24"/>
          <w:lang w:val="es-MX"/>
        </w:rPr>
        <w:t>la alarmante situación de la delincuencia.</w:t>
      </w:r>
      <w:r>
        <w:rPr>
          <w:rFonts w:ascii="Arial" w:hAnsi="Arial" w:cs="Arial"/>
          <w:sz w:val="24"/>
          <w:szCs w:val="24"/>
          <w:lang w:val="es-MX"/>
        </w:rPr>
        <w:t xml:space="preserve"> La percepción de inseguridad y el reconocimiento del principal problemas lo muestran de ese modo. Así mismo, existe una contradicción expresa </w:t>
      </w:r>
      <w:r>
        <w:rPr>
          <w:rFonts w:ascii="Arial" w:hAnsi="Arial" w:cs="Arial"/>
          <w:sz w:val="24"/>
          <w:szCs w:val="24"/>
        </w:rPr>
        <w:t xml:space="preserve">entre un problema relevante como la </w:t>
      </w:r>
      <w:r w:rsidR="00A22D12">
        <w:rPr>
          <w:rFonts w:ascii="Arial" w:hAnsi="Arial" w:cs="Arial"/>
          <w:sz w:val="24"/>
          <w:szCs w:val="24"/>
        </w:rPr>
        <w:t>delincuencia</w:t>
      </w:r>
      <w:r>
        <w:rPr>
          <w:rFonts w:ascii="Arial" w:hAnsi="Arial" w:cs="Arial"/>
          <w:sz w:val="24"/>
          <w:szCs w:val="24"/>
        </w:rPr>
        <w:t xml:space="preserve"> y el escaso conocimiento del tema en sus diferentes ámbitos</w:t>
      </w:r>
      <w:r w:rsidR="00146815">
        <w:rPr>
          <w:rFonts w:ascii="Arial" w:hAnsi="Arial" w:cs="Arial"/>
          <w:sz w:val="24"/>
          <w:szCs w:val="24"/>
        </w:rPr>
        <w:t>, a pesar de algunas instituciones e investigadores que se dedican al problema</w:t>
      </w:r>
      <w:r w:rsidR="00A22D12">
        <w:rPr>
          <w:rFonts w:ascii="Arial" w:hAnsi="Arial" w:cs="Arial"/>
          <w:sz w:val="24"/>
          <w:szCs w:val="24"/>
        </w:rPr>
        <w:t>.</w:t>
      </w:r>
      <w:r>
        <w:rPr>
          <w:rFonts w:ascii="Arial" w:hAnsi="Arial" w:cs="Arial"/>
          <w:sz w:val="24"/>
          <w:szCs w:val="24"/>
        </w:rPr>
        <w:t xml:space="preserve"> </w:t>
      </w:r>
    </w:p>
    <w:p w14:paraId="64E02827" w14:textId="77777777" w:rsidR="00153F35" w:rsidRDefault="00153F35" w:rsidP="00A77799">
      <w:pPr>
        <w:spacing w:after="0" w:line="360" w:lineRule="auto"/>
        <w:ind w:firstLine="567"/>
        <w:jc w:val="both"/>
        <w:rPr>
          <w:rFonts w:ascii="Arial" w:hAnsi="Arial" w:cs="Arial"/>
          <w:sz w:val="24"/>
          <w:szCs w:val="24"/>
        </w:rPr>
      </w:pPr>
    </w:p>
    <w:p w14:paraId="29CDF9CF" w14:textId="28692350" w:rsidR="008157C3" w:rsidRPr="00883150" w:rsidRDefault="00B5040F" w:rsidP="005D21E3">
      <w:pPr>
        <w:tabs>
          <w:tab w:val="left" w:pos="1920"/>
        </w:tabs>
        <w:spacing w:after="0" w:line="360" w:lineRule="auto"/>
        <w:jc w:val="both"/>
        <w:rPr>
          <w:rFonts w:ascii="Arial" w:hAnsi="Arial" w:cs="Arial"/>
          <w:b/>
          <w:sz w:val="24"/>
          <w:szCs w:val="24"/>
          <w:lang w:val="es-MX"/>
        </w:rPr>
      </w:pPr>
      <w:r>
        <w:rPr>
          <w:rFonts w:ascii="Arial" w:hAnsi="Arial" w:cs="Arial"/>
          <w:b/>
          <w:sz w:val="24"/>
          <w:szCs w:val="24"/>
          <w:lang w:val="es-MX"/>
        </w:rPr>
        <w:t>6.</w:t>
      </w:r>
      <w:r w:rsidR="00F046C2">
        <w:rPr>
          <w:rFonts w:ascii="Arial" w:hAnsi="Arial" w:cs="Arial"/>
          <w:b/>
          <w:sz w:val="24"/>
          <w:szCs w:val="24"/>
          <w:lang w:val="es-MX"/>
        </w:rPr>
        <w:t xml:space="preserve"> </w:t>
      </w:r>
      <w:r w:rsidR="00F046C2" w:rsidRPr="00883150">
        <w:rPr>
          <w:rFonts w:ascii="Arial" w:hAnsi="Arial" w:cs="Arial"/>
          <w:b/>
          <w:sz w:val="24"/>
          <w:szCs w:val="24"/>
          <w:lang w:val="es-MX"/>
        </w:rPr>
        <w:t>Apreciaciones</w:t>
      </w:r>
      <w:r w:rsidR="00F135DA" w:rsidRPr="00883150">
        <w:rPr>
          <w:rFonts w:ascii="Arial" w:hAnsi="Arial" w:cs="Arial"/>
          <w:b/>
          <w:sz w:val="24"/>
          <w:szCs w:val="24"/>
          <w:lang w:val="es-MX"/>
        </w:rPr>
        <w:t xml:space="preserve"> de conjunto </w:t>
      </w:r>
    </w:p>
    <w:p w14:paraId="40868093" w14:textId="5AEC30B6" w:rsidR="000D2719" w:rsidRDefault="0017172D" w:rsidP="005D21E3">
      <w:pPr>
        <w:spacing w:after="0"/>
        <w:jc w:val="both"/>
        <w:rPr>
          <w:rFonts w:ascii="Arial" w:hAnsi="Arial" w:cs="Arial"/>
          <w:sz w:val="24"/>
          <w:szCs w:val="24"/>
          <w:lang w:val="es-MX"/>
        </w:rPr>
      </w:pPr>
      <w:r w:rsidRPr="00BE6EA8">
        <w:rPr>
          <w:rFonts w:ascii="Arial" w:hAnsi="Arial" w:cs="Arial"/>
          <w:sz w:val="24"/>
          <w:szCs w:val="24"/>
          <w:lang w:val="es-MX"/>
        </w:rPr>
        <w:t>El breve recorrido realizado permite confirmar que existe desde inicios del siglo XX un</w:t>
      </w:r>
      <w:r w:rsidR="000D2719">
        <w:rPr>
          <w:rFonts w:ascii="Arial" w:hAnsi="Arial" w:cs="Arial"/>
          <w:sz w:val="24"/>
          <w:szCs w:val="24"/>
          <w:lang w:val="es-MX"/>
        </w:rPr>
        <w:t>a preocupación</w:t>
      </w:r>
      <w:r w:rsidRPr="00BE6EA8">
        <w:rPr>
          <w:rFonts w:ascii="Arial" w:hAnsi="Arial" w:cs="Arial"/>
          <w:sz w:val="24"/>
          <w:szCs w:val="24"/>
          <w:lang w:val="es-MX"/>
        </w:rPr>
        <w:t xml:space="preserve"> </w:t>
      </w:r>
      <w:r w:rsidR="000D2719">
        <w:rPr>
          <w:rFonts w:ascii="Arial" w:hAnsi="Arial" w:cs="Arial"/>
          <w:sz w:val="24"/>
          <w:szCs w:val="24"/>
          <w:lang w:val="es-MX"/>
        </w:rPr>
        <w:t>por</w:t>
      </w:r>
      <w:r w:rsidRPr="00BE6EA8">
        <w:rPr>
          <w:rFonts w:ascii="Arial" w:hAnsi="Arial" w:cs="Arial"/>
          <w:sz w:val="24"/>
          <w:szCs w:val="24"/>
          <w:lang w:val="es-MX"/>
        </w:rPr>
        <w:t xml:space="preserve"> explicar la delincuencia desde </w:t>
      </w:r>
      <w:r w:rsidR="008A0066" w:rsidRPr="00BE6EA8">
        <w:rPr>
          <w:rFonts w:ascii="Arial" w:hAnsi="Arial" w:cs="Arial"/>
          <w:sz w:val="24"/>
          <w:szCs w:val="24"/>
          <w:lang w:val="es-MX"/>
        </w:rPr>
        <w:t>los estudios sociales</w:t>
      </w:r>
      <w:r w:rsidR="000D2719">
        <w:rPr>
          <w:rFonts w:ascii="Arial" w:hAnsi="Arial" w:cs="Arial"/>
          <w:sz w:val="24"/>
          <w:szCs w:val="24"/>
          <w:lang w:val="es-MX"/>
        </w:rPr>
        <w:t xml:space="preserve">, estos intentos han sido rastreados en cinco grandes momentos. </w:t>
      </w:r>
    </w:p>
    <w:p w14:paraId="173FFBDC" w14:textId="6418FC45" w:rsidR="000D2719" w:rsidRPr="00225BB8" w:rsidRDefault="0097269C" w:rsidP="00156D00">
      <w:pPr>
        <w:tabs>
          <w:tab w:val="left" w:pos="1920"/>
        </w:tabs>
        <w:spacing w:after="0"/>
        <w:ind w:firstLine="567"/>
        <w:jc w:val="both"/>
        <w:rPr>
          <w:rFonts w:ascii="Arial" w:hAnsi="Arial" w:cs="Arial"/>
          <w:color w:val="FF0000"/>
          <w:sz w:val="24"/>
          <w:szCs w:val="24"/>
          <w:lang w:val="es-MX"/>
        </w:rPr>
      </w:pPr>
      <w:r>
        <w:rPr>
          <w:rFonts w:ascii="Arial" w:hAnsi="Arial" w:cs="Arial"/>
          <w:sz w:val="24"/>
          <w:szCs w:val="24"/>
          <w:lang w:val="es-MX"/>
        </w:rPr>
        <w:t>También s</w:t>
      </w:r>
      <w:r w:rsidR="00701EC5" w:rsidRPr="00701EC5">
        <w:rPr>
          <w:rFonts w:ascii="Arial" w:hAnsi="Arial" w:cs="Arial"/>
          <w:sz w:val="24"/>
          <w:szCs w:val="24"/>
          <w:lang w:val="es-MX"/>
        </w:rPr>
        <w:t>e puede advertir que el asunto de la delincuencia en el  Perú ha</w:t>
      </w:r>
      <w:r w:rsidR="00153F35">
        <w:rPr>
          <w:rFonts w:ascii="Arial" w:hAnsi="Arial" w:cs="Arial"/>
          <w:sz w:val="24"/>
          <w:szCs w:val="24"/>
          <w:lang w:val="es-MX"/>
        </w:rPr>
        <w:t>n</w:t>
      </w:r>
      <w:r w:rsidR="00701EC5" w:rsidRPr="00701EC5">
        <w:rPr>
          <w:rFonts w:ascii="Arial" w:hAnsi="Arial" w:cs="Arial"/>
          <w:sz w:val="24"/>
          <w:szCs w:val="24"/>
          <w:lang w:val="es-MX"/>
        </w:rPr>
        <w:t xml:space="preserve"> tenido distintos abordajes, asumiendo el problema que perturba la integración</w:t>
      </w:r>
      <w:r w:rsidR="0075331F">
        <w:rPr>
          <w:rFonts w:ascii="Arial" w:hAnsi="Arial" w:cs="Arial"/>
          <w:sz w:val="24"/>
          <w:szCs w:val="24"/>
          <w:lang w:val="es-MX"/>
        </w:rPr>
        <w:t xml:space="preserve"> y control</w:t>
      </w:r>
      <w:r w:rsidR="00701EC5" w:rsidRPr="00701EC5">
        <w:rPr>
          <w:rFonts w:ascii="Arial" w:hAnsi="Arial" w:cs="Arial"/>
          <w:sz w:val="24"/>
          <w:szCs w:val="24"/>
          <w:lang w:val="es-MX"/>
        </w:rPr>
        <w:t xml:space="preserve"> pero por encima de esto, porque impide el </w:t>
      </w:r>
      <w:r w:rsidR="00701EC5" w:rsidRPr="00701EC5">
        <w:rPr>
          <w:rFonts w:ascii="Arial" w:hAnsi="Arial" w:cs="Arial"/>
          <w:i/>
          <w:sz w:val="24"/>
          <w:szCs w:val="24"/>
          <w:lang w:val="es-MX"/>
        </w:rPr>
        <w:t>orden</w:t>
      </w:r>
      <w:r w:rsidR="00701EC5" w:rsidRPr="00701EC5">
        <w:rPr>
          <w:rFonts w:ascii="Arial" w:hAnsi="Arial" w:cs="Arial"/>
          <w:sz w:val="24"/>
          <w:szCs w:val="24"/>
          <w:lang w:val="es-MX"/>
        </w:rPr>
        <w:t xml:space="preserve"> y </w:t>
      </w:r>
      <w:r>
        <w:rPr>
          <w:rFonts w:ascii="Arial" w:hAnsi="Arial" w:cs="Arial"/>
          <w:i/>
          <w:sz w:val="24"/>
          <w:szCs w:val="24"/>
          <w:lang w:val="es-MX"/>
        </w:rPr>
        <w:t>progreso</w:t>
      </w:r>
      <w:r w:rsidR="00701EC5" w:rsidRPr="00701EC5">
        <w:rPr>
          <w:rFonts w:ascii="Arial" w:hAnsi="Arial" w:cs="Arial"/>
          <w:sz w:val="24"/>
          <w:szCs w:val="24"/>
          <w:lang w:val="es-MX"/>
        </w:rPr>
        <w:t xml:space="preserve">. Supuesto que se ha insistido de diferentes modos en casi todo el siglo XX y lo que va del XXI, desde los indios </w:t>
      </w:r>
      <w:r w:rsidR="00701EC5" w:rsidRPr="00701EC5">
        <w:rPr>
          <w:rFonts w:ascii="Arial" w:hAnsi="Arial" w:cs="Arial"/>
          <w:i/>
          <w:sz w:val="24"/>
          <w:szCs w:val="24"/>
          <w:lang w:val="es-MX"/>
        </w:rPr>
        <w:t xml:space="preserve">descontrolados </w:t>
      </w:r>
      <w:r w:rsidR="00701EC5" w:rsidRPr="00701EC5">
        <w:rPr>
          <w:rFonts w:ascii="Arial" w:hAnsi="Arial" w:cs="Arial"/>
          <w:sz w:val="24"/>
          <w:szCs w:val="24"/>
          <w:lang w:val="es-MX"/>
        </w:rPr>
        <w:t>y los bandidos</w:t>
      </w:r>
      <w:r w:rsidR="00701EC5" w:rsidRPr="00701EC5">
        <w:rPr>
          <w:rFonts w:ascii="Arial" w:hAnsi="Arial" w:cs="Arial"/>
          <w:i/>
          <w:sz w:val="24"/>
          <w:szCs w:val="24"/>
          <w:lang w:val="es-MX"/>
        </w:rPr>
        <w:t xml:space="preserve"> </w:t>
      </w:r>
      <w:r w:rsidR="00701EC5" w:rsidRPr="00701EC5">
        <w:rPr>
          <w:rFonts w:ascii="Arial" w:hAnsi="Arial" w:cs="Arial"/>
          <w:sz w:val="24"/>
          <w:szCs w:val="24"/>
          <w:lang w:val="es-MX"/>
        </w:rPr>
        <w:t xml:space="preserve">como sujetos transgresores del orden, pasando por los jóvenes </w:t>
      </w:r>
      <w:r w:rsidR="00701EC5" w:rsidRPr="00701EC5">
        <w:rPr>
          <w:rFonts w:ascii="Arial" w:hAnsi="Arial" w:cs="Arial"/>
          <w:i/>
          <w:sz w:val="24"/>
          <w:szCs w:val="24"/>
          <w:lang w:val="es-MX"/>
        </w:rPr>
        <w:t>inadaptados (</w:t>
      </w:r>
      <w:r w:rsidR="00701EC5" w:rsidRPr="00701EC5">
        <w:rPr>
          <w:rFonts w:ascii="Arial" w:hAnsi="Arial" w:cs="Arial"/>
          <w:sz w:val="24"/>
          <w:szCs w:val="24"/>
          <w:lang w:val="es-MX"/>
        </w:rPr>
        <w:t>pandilleros),</w:t>
      </w:r>
      <w:r w:rsidR="00701EC5" w:rsidRPr="00701EC5">
        <w:rPr>
          <w:rFonts w:ascii="Arial" w:hAnsi="Arial" w:cs="Arial"/>
          <w:i/>
          <w:sz w:val="24"/>
          <w:szCs w:val="24"/>
          <w:lang w:val="es-MX"/>
        </w:rPr>
        <w:t xml:space="preserve"> </w:t>
      </w:r>
      <w:r w:rsidR="00701EC5" w:rsidRPr="00701EC5">
        <w:rPr>
          <w:rFonts w:ascii="Arial" w:hAnsi="Arial" w:cs="Arial"/>
          <w:sz w:val="24"/>
          <w:szCs w:val="24"/>
          <w:lang w:val="es-MX"/>
        </w:rPr>
        <w:t>hasta llegar a la alarmante situación de la delincuencia.</w:t>
      </w:r>
      <w:r w:rsidR="00701EC5" w:rsidRPr="00730941">
        <w:rPr>
          <w:rFonts w:ascii="Arial" w:hAnsi="Arial" w:cs="Arial"/>
          <w:color w:val="FF0000"/>
          <w:sz w:val="24"/>
          <w:szCs w:val="24"/>
          <w:lang w:val="es-MX"/>
        </w:rPr>
        <w:t xml:space="preserve"> </w:t>
      </w:r>
    </w:p>
    <w:p w14:paraId="0BC834D4" w14:textId="40D7B6A4" w:rsidR="00225BB8" w:rsidRDefault="00883150" w:rsidP="00156D00">
      <w:pPr>
        <w:spacing w:after="0"/>
        <w:ind w:firstLine="567"/>
        <w:jc w:val="both"/>
        <w:rPr>
          <w:rFonts w:ascii="Arial" w:hAnsi="Arial" w:cs="Arial"/>
          <w:sz w:val="24"/>
          <w:szCs w:val="24"/>
        </w:rPr>
      </w:pPr>
      <w:r w:rsidRPr="00701EC5">
        <w:rPr>
          <w:rFonts w:ascii="Arial" w:hAnsi="Arial" w:cs="Arial"/>
          <w:sz w:val="24"/>
          <w:szCs w:val="24"/>
          <w:lang w:val="es-MX"/>
        </w:rPr>
        <w:t xml:space="preserve">Por último, </w:t>
      </w:r>
      <w:r w:rsidR="00701EC5">
        <w:rPr>
          <w:rFonts w:ascii="Arial" w:hAnsi="Arial" w:cs="Arial"/>
          <w:sz w:val="24"/>
          <w:szCs w:val="24"/>
          <w:lang w:val="es-MX"/>
        </w:rPr>
        <w:t xml:space="preserve">la </w:t>
      </w:r>
      <w:r w:rsidRPr="00701EC5">
        <w:rPr>
          <w:rFonts w:ascii="Arial" w:hAnsi="Arial" w:cs="Arial"/>
          <w:sz w:val="24"/>
          <w:szCs w:val="24"/>
          <w:lang w:val="es-MX"/>
        </w:rPr>
        <w:t xml:space="preserve">producción y preocupación de estos estudios muestra la </w:t>
      </w:r>
      <w:r w:rsidRPr="00225BB8">
        <w:rPr>
          <w:rFonts w:ascii="Arial" w:hAnsi="Arial" w:cs="Arial"/>
          <w:sz w:val="24"/>
          <w:szCs w:val="24"/>
          <w:lang w:val="es-MX"/>
        </w:rPr>
        <w:t>comprensión parcial de un tema nada reciente</w:t>
      </w:r>
      <w:r w:rsidR="007842C4" w:rsidRPr="00225BB8">
        <w:rPr>
          <w:rFonts w:ascii="Arial" w:hAnsi="Arial" w:cs="Arial"/>
          <w:sz w:val="24"/>
          <w:szCs w:val="24"/>
          <w:lang w:val="es-MX"/>
        </w:rPr>
        <w:t xml:space="preserve"> pero</w:t>
      </w:r>
      <w:r w:rsidR="0097269C" w:rsidRPr="00225BB8">
        <w:rPr>
          <w:rFonts w:ascii="Arial" w:hAnsi="Arial" w:cs="Arial"/>
          <w:sz w:val="24"/>
          <w:szCs w:val="24"/>
          <w:lang w:val="es-MX"/>
        </w:rPr>
        <w:t xml:space="preserve"> cada vez más preocupante</w:t>
      </w:r>
      <w:r w:rsidR="007842C4" w:rsidRPr="00225BB8">
        <w:rPr>
          <w:rFonts w:ascii="Arial" w:hAnsi="Arial" w:cs="Arial"/>
          <w:sz w:val="24"/>
          <w:szCs w:val="24"/>
          <w:lang w:val="es-MX"/>
        </w:rPr>
        <w:t xml:space="preserve">. </w:t>
      </w:r>
      <w:r w:rsidR="00225BB8" w:rsidRPr="00225BB8">
        <w:rPr>
          <w:rFonts w:ascii="Arial" w:hAnsi="Arial" w:cs="Arial"/>
          <w:sz w:val="24"/>
          <w:szCs w:val="24"/>
          <w:lang w:val="es-MX"/>
        </w:rPr>
        <w:t xml:space="preserve">Es necesario </w:t>
      </w:r>
      <w:r w:rsidR="00225BB8" w:rsidRPr="00225BB8">
        <w:rPr>
          <w:rFonts w:ascii="Arial" w:hAnsi="Arial" w:cs="Arial"/>
          <w:sz w:val="24"/>
          <w:szCs w:val="24"/>
        </w:rPr>
        <w:t xml:space="preserve">que la actual discusión de la delincuencia encuentre camino en los </w:t>
      </w:r>
      <w:r w:rsidR="00225BB8" w:rsidRPr="00225BB8">
        <w:rPr>
          <w:rFonts w:ascii="Arial" w:hAnsi="Arial" w:cs="Arial"/>
          <w:sz w:val="24"/>
          <w:szCs w:val="24"/>
        </w:rPr>
        <w:lastRenderedPageBreak/>
        <w:t>aportes y vacíos que ya tienen más de un siglo así como problemas antes no reconocidos.</w:t>
      </w:r>
      <w:r w:rsidR="00225BB8">
        <w:rPr>
          <w:rFonts w:ascii="Arial" w:hAnsi="Arial" w:cs="Arial"/>
          <w:sz w:val="24"/>
          <w:szCs w:val="24"/>
        </w:rPr>
        <w:t xml:space="preserve"> </w:t>
      </w:r>
    </w:p>
    <w:p w14:paraId="09C0B0C8" w14:textId="77777777" w:rsidR="001542D5" w:rsidRPr="00701EC5" w:rsidRDefault="001542D5" w:rsidP="00156D00">
      <w:pPr>
        <w:spacing w:after="0" w:line="360" w:lineRule="auto"/>
        <w:jc w:val="both"/>
        <w:rPr>
          <w:rFonts w:ascii="Arial" w:hAnsi="Arial" w:cs="Arial"/>
          <w:sz w:val="24"/>
          <w:szCs w:val="24"/>
          <w:lang w:val="es-MX"/>
        </w:rPr>
      </w:pPr>
    </w:p>
    <w:p w14:paraId="27793287" w14:textId="71B55756" w:rsidR="0066169B" w:rsidRDefault="001542D5" w:rsidP="001474E8">
      <w:pPr>
        <w:tabs>
          <w:tab w:val="left" w:pos="1920"/>
        </w:tabs>
        <w:spacing w:after="0" w:line="360" w:lineRule="auto"/>
        <w:jc w:val="both"/>
        <w:rPr>
          <w:rFonts w:ascii="Arial" w:hAnsi="Arial" w:cs="Arial"/>
          <w:b/>
          <w:sz w:val="24"/>
          <w:szCs w:val="24"/>
          <w:lang w:val="es-MX"/>
        </w:rPr>
      </w:pPr>
      <w:r>
        <w:rPr>
          <w:rFonts w:ascii="Arial" w:hAnsi="Arial" w:cs="Arial"/>
          <w:b/>
          <w:sz w:val="24"/>
          <w:szCs w:val="24"/>
          <w:lang w:val="es-MX"/>
        </w:rPr>
        <w:t>Referencias bibliográficas</w:t>
      </w:r>
    </w:p>
    <w:p w14:paraId="05ACD986" w14:textId="4E00DD66" w:rsidR="000008F7" w:rsidRPr="002F68FB" w:rsidRDefault="00C851BD" w:rsidP="000008F7">
      <w:pPr>
        <w:spacing w:after="120" w:line="288" w:lineRule="auto"/>
        <w:jc w:val="both"/>
        <w:rPr>
          <w:rFonts w:ascii="Arial" w:hAnsi="Arial" w:cs="Arial"/>
          <w:sz w:val="24"/>
          <w:szCs w:val="24"/>
        </w:rPr>
      </w:pPr>
      <w:r w:rsidRPr="002F68FB">
        <w:rPr>
          <w:rFonts w:ascii="Arial" w:hAnsi="Arial" w:cs="Arial"/>
          <w:sz w:val="24"/>
          <w:szCs w:val="24"/>
        </w:rPr>
        <w:t xml:space="preserve">Abasto Manuel G. (1937). “El delincuente en el código de </w:t>
      </w:r>
      <w:proofErr w:type="spellStart"/>
      <w:r w:rsidRPr="002F68FB">
        <w:rPr>
          <w:rFonts w:ascii="Arial" w:hAnsi="Arial" w:cs="Arial"/>
          <w:sz w:val="24"/>
          <w:szCs w:val="24"/>
        </w:rPr>
        <w:t>maurtua</w:t>
      </w:r>
      <w:proofErr w:type="spellEnd"/>
      <w:r w:rsidRPr="002F68FB">
        <w:rPr>
          <w:rFonts w:ascii="Arial" w:hAnsi="Arial" w:cs="Arial"/>
          <w:sz w:val="24"/>
          <w:szCs w:val="24"/>
        </w:rPr>
        <w:t xml:space="preserve">”. En: </w:t>
      </w:r>
      <w:r w:rsidRPr="002F68FB">
        <w:rPr>
          <w:rFonts w:ascii="Arial" w:hAnsi="Arial" w:cs="Arial"/>
          <w:i/>
          <w:sz w:val="24"/>
          <w:szCs w:val="24"/>
        </w:rPr>
        <w:t>Revista de derecho y ciencias políticas</w:t>
      </w:r>
      <w:r w:rsidR="000008F7">
        <w:rPr>
          <w:rFonts w:ascii="Arial" w:hAnsi="Arial" w:cs="Arial"/>
          <w:sz w:val="24"/>
          <w:szCs w:val="24"/>
        </w:rPr>
        <w:t>, año II, Nº1. UNMSM. Lima.</w:t>
      </w:r>
    </w:p>
    <w:p w14:paraId="58768C32" w14:textId="45902205" w:rsidR="00C851BD" w:rsidRPr="002F68FB" w:rsidRDefault="00C851BD" w:rsidP="000008F7">
      <w:pPr>
        <w:tabs>
          <w:tab w:val="left" w:pos="1920"/>
        </w:tabs>
        <w:spacing w:after="120" w:line="288" w:lineRule="auto"/>
        <w:jc w:val="both"/>
        <w:rPr>
          <w:rFonts w:ascii="Arial" w:eastAsia="Times New Roman" w:hAnsi="Arial" w:cs="Arial"/>
          <w:color w:val="141823"/>
          <w:sz w:val="24"/>
          <w:szCs w:val="24"/>
        </w:rPr>
      </w:pPr>
      <w:r w:rsidRPr="002F68FB">
        <w:rPr>
          <w:rFonts w:ascii="Arial" w:eastAsia="Times New Roman" w:hAnsi="Arial" w:cs="Arial"/>
          <w:color w:val="141823"/>
          <w:sz w:val="24"/>
          <w:szCs w:val="24"/>
        </w:rPr>
        <w:t xml:space="preserve">Abelardo Sánchez, León y Marco del </w:t>
      </w:r>
      <w:proofErr w:type="spellStart"/>
      <w:r w:rsidRPr="002F68FB">
        <w:rPr>
          <w:rFonts w:ascii="Arial" w:eastAsia="Times New Roman" w:hAnsi="Arial" w:cs="Arial"/>
          <w:color w:val="141823"/>
          <w:sz w:val="24"/>
          <w:szCs w:val="24"/>
        </w:rPr>
        <w:t>Mastro</w:t>
      </w:r>
      <w:proofErr w:type="spellEnd"/>
      <w:r w:rsidR="000008F7">
        <w:rPr>
          <w:rFonts w:ascii="Arial" w:eastAsia="Times New Roman" w:hAnsi="Arial" w:cs="Arial"/>
          <w:color w:val="141823"/>
          <w:sz w:val="24"/>
          <w:szCs w:val="24"/>
        </w:rPr>
        <w:t xml:space="preserve">. </w:t>
      </w:r>
      <w:r w:rsidRPr="002F68FB">
        <w:rPr>
          <w:rFonts w:ascii="Arial" w:eastAsia="Times New Roman" w:hAnsi="Arial" w:cs="Arial"/>
          <w:color w:val="141823"/>
          <w:sz w:val="24"/>
          <w:szCs w:val="24"/>
        </w:rPr>
        <w:t xml:space="preserve">(1993). </w:t>
      </w:r>
      <w:r w:rsidRPr="002F68FB">
        <w:rPr>
          <w:rFonts w:ascii="Arial" w:eastAsia="Times New Roman" w:hAnsi="Arial" w:cs="Arial"/>
          <w:i/>
          <w:color w:val="141823"/>
          <w:sz w:val="24"/>
          <w:szCs w:val="24"/>
        </w:rPr>
        <w:t>En el juego de la vida: ser delincuente en Lima</w:t>
      </w:r>
      <w:r w:rsidRPr="002F68FB">
        <w:rPr>
          <w:rFonts w:ascii="Arial" w:eastAsia="Times New Roman" w:hAnsi="Arial" w:cs="Arial"/>
          <w:color w:val="141823"/>
          <w:sz w:val="24"/>
          <w:szCs w:val="24"/>
        </w:rPr>
        <w:t xml:space="preserve">. Desco. </w:t>
      </w:r>
    </w:p>
    <w:p w14:paraId="56ED2C96" w14:textId="77777777" w:rsidR="00C851BD" w:rsidRPr="002F68FB" w:rsidRDefault="00C851BD" w:rsidP="00C851BD">
      <w:pPr>
        <w:spacing w:after="120" w:line="288" w:lineRule="auto"/>
        <w:jc w:val="both"/>
        <w:rPr>
          <w:rFonts w:ascii="Arial" w:hAnsi="Arial" w:cs="Arial"/>
          <w:sz w:val="24"/>
          <w:szCs w:val="24"/>
        </w:rPr>
      </w:pPr>
      <w:proofErr w:type="spellStart"/>
      <w:r w:rsidRPr="002F68FB">
        <w:rPr>
          <w:rFonts w:ascii="Arial" w:hAnsi="Arial" w:cs="Arial"/>
          <w:sz w:val="24"/>
          <w:szCs w:val="24"/>
        </w:rPr>
        <w:t>Aboal</w:t>
      </w:r>
      <w:proofErr w:type="spellEnd"/>
      <w:r w:rsidRPr="002F68FB">
        <w:rPr>
          <w:rFonts w:ascii="Arial" w:hAnsi="Arial" w:cs="Arial"/>
          <w:sz w:val="24"/>
          <w:szCs w:val="24"/>
        </w:rPr>
        <w:t xml:space="preserve"> Diego, </w:t>
      </w:r>
      <w:proofErr w:type="spellStart"/>
      <w:r w:rsidRPr="002F68FB">
        <w:rPr>
          <w:rFonts w:ascii="Arial" w:hAnsi="Arial" w:cs="Arial"/>
          <w:sz w:val="24"/>
          <w:szCs w:val="24"/>
        </w:rPr>
        <w:t>Campanella</w:t>
      </w:r>
      <w:proofErr w:type="spellEnd"/>
      <w:r w:rsidRPr="002F68FB">
        <w:rPr>
          <w:rFonts w:ascii="Arial" w:hAnsi="Arial" w:cs="Arial"/>
          <w:sz w:val="24"/>
          <w:szCs w:val="24"/>
        </w:rPr>
        <w:t xml:space="preserve"> Jorge, </w:t>
      </w:r>
      <w:proofErr w:type="spellStart"/>
      <w:r w:rsidRPr="002F68FB">
        <w:rPr>
          <w:rFonts w:ascii="Arial" w:hAnsi="Arial" w:cs="Arial"/>
          <w:sz w:val="24"/>
          <w:szCs w:val="24"/>
        </w:rPr>
        <w:t>Lanzilotta</w:t>
      </w:r>
      <w:proofErr w:type="spellEnd"/>
      <w:r w:rsidRPr="002F68FB">
        <w:rPr>
          <w:rFonts w:ascii="Arial" w:hAnsi="Arial" w:cs="Arial"/>
          <w:sz w:val="24"/>
          <w:szCs w:val="24"/>
        </w:rPr>
        <w:t xml:space="preserve"> Bibiana. (2013) </w:t>
      </w:r>
      <w:r w:rsidRPr="002F68FB">
        <w:rPr>
          <w:rFonts w:ascii="Arial" w:hAnsi="Arial" w:cs="Arial"/>
          <w:i/>
          <w:sz w:val="24"/>
          <w:szCs w:val="24"/>
        </w:rPr>
        <w:t>Los costos del crimen en Uruguay.</w:t>
      </w:r>
      <w:r w:rsidRPr="002F68FB">
        <w:rPr>
          <w:rFonts w:ascii="Arial" w:hAnsi="Arial" w:cs="Arial"/>
          <w:sz w:val="24"/>
          <w:szCs w:val="24"/>
        </w:rPr>
        <w:t xml:space="preserve"> Documento de trabajo del BID # IDB-WP-408. Washington, DC, Estados Unidos: BID.</w:t>
      </w:r>
    </w:p>
    <w:p w14:paraId="63D448D6" w14:textId="1FBFE275" w:rsidR="00C851BD" w:rsidRPr="002F68FB" w:rsidRDefault="00C851BD" w:rsidP="00C851BD">
      <w:pPr>
        <w:spacing w:after="120" w:line="288" w:lineRule="auto"/>
        <w:jc w:val="both"/>
        <w:rPr>
          <w:rFonts w:ascii="Arial" w:hAnsi="Arial" w:cs="Arial"/>
          <w:sz w:val="24"/>
          <w:szCs w:val="24"/>
          <w:lang w:val="es-MX"/>
        </w:rPr>
      </w:pPr>
      <w:r w:rsidRPr="002F68FB">
        <w:rPr>
          <w:rFonts w:ascii="Arial" w:hAnsi="Arial" w:cs="Arial"/>
          <w:sz w:val="24"/>
          <w:szCs w:val="24"/>
          <w:lang w:val="es-MX"/>
        </w:rPr>
        <w:t>Aguirre, Carlos y Charles Walker</w:t>
      </w:r>
      <w:r w:rsidR="000008F7">
        <w:rPr>
          <w:rFonts w:ascii="Arial" w:hAnsi="Arial" w:cs="Arial"/>
          <w:sz w:val="24"/>
          <w:szCs w:val="24"/>
          <w:lang w:val="es-MX"/>
        </w:rPr>
        <w:t>.</w:t>
      </w:r>
      <w:r w:rsidR="000008F7" w:rsidRPr="002F68FB">
        <w:rPr>
          <w:rFonts w:ascii="Arial" w:hAnsi="Arial" w:cs="Arial"/>
          <w:sz w:val="24"/>
          <w:szCs w:val="24"/>
          <w:lang w:val="es-MX"/>
        </w:rPr>
        <w:t xml:space="preserve"> (</w:t>
      </w:r>
      <w:r w:rsidRPr="002F68FB">
        <w:rPr>
          <w:rFonts w:ascii="Arial" w:hAnsi="Arial" w:cs="Arial"/>
          <w:sz w:val="24"/>
          <w:szCs w:val="24"/>
          <w:lang w:val="es-MX"/>
        </w:rPr>
        <w:t xml:space="preserve">1990), eds., </w:t>
      </w:r>
      <w:r w:rsidRPr="002F68FB">
        <w:rPr>
          <w:rFonts w:ascii="Arial" w:hAnsi="Arial" w:cs="Arial"/>
          <w:i/>
          <w:sz w:val="24"/>
          <w:szCs w:val="24"/>
          <w:lang w:val="es-MX"/>
        </w:rPr>
        <w:t>Bandoleros, abigeos y montoneros: criminalidad y violencia en el Perú, siglo XVIII-XX</w:t>
      </w:r>
      <w:r w:rsidRPr="002F68FB">
        <w:rPr>
          <w:rFonts w:ascii="Arial" w:hAnsi="Arial" w:cs="Arial"/>
          <w:sz w:val="24"/>
          <w:szCs w:val="24"/>
          <w:lang w:val="es-MX"/>
        </w:rPr>
        <w:t xml:space="preserve">. Lima. Instituto de Apoyo Agrario. </w:t>
      </w:r>
    </w:p>
    <w:p w14:paraId="61FB2B7B" w14:textId="77777777"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lang w:val="es-MX"/>
        </w:rPr>
        <w:t xml:space="preserve">Aguirre, Carlos (1988). “Violencia, castigo y control social. Esclavos y panaderías en el siglo XIX”, en </w:t>
      </w:r>
      <w:r w:rsidRPr="002F68FB">
        <w:rPr>
          <w:rFonts w:ascii="Arial" w:hAnsi="Arial" w:cs="Arial"/>
          <w:i/>
          <w:sz w:val="24"/>
          <w:szCs w:val="24"/>
          <w:lang w:val="es-MX"/>
        </w:rPr>
        <w:t>Pasado y Presente</w:t>
      </w:r>
      <w:r w:rsidRPr="002F68FB">
        <w:rPr>
          <w:rFonts w:ascii="Arial" w:hAnsi="Arial" w:cs="Arial"/>
          <w:sz w:val="24"/>
          <w:szCs w:val="24"/>
          <w:lang w:val="es-MX"/>
        </w:rPr>
        <w:t>. Lima.</w:t>
      </w:r>
    </w:p>
    <w:p w14:paraId="7BC0038B" w14:textId="693624E7" w:rsidR="00C851BD" w:rsidRPr="002F68FB" w:rsidRDefault="00C851BD" w:rsidP="00C851BD">
      <w:pPr>
        <w:tabs>
          <w:tab w:val="left" w:pos="1920"/>
        </w:tabs>
        <w:spacing w:after="120" w:line="288" w:lineRule="auto"/>
        <w:jc w:val="both"/>
        <w:rPr>
          <w:rFonts w:ascii="Arial" w:hAnsi="Arial" w:cs="Arial"/>
          <w:color w:val="000000"/>
          <w:sz w:val="24"/>
          <w:szCs w:val="24"/>
          <w:shd w:val="clear" w:color="auto" w:fill="FFFFFF"/>
        </w:rPr>
      </w:pPr>
      <w:r w:rsidRPr="002F68FB">
        <w:rPr>
          <w:rFonts w:ascii="Arial" w:hAnsi="Arial" w:cs="Arial"/>
          <w:sz w:val="24"/>
          <w:szCs w:val="24"/>
        </w:rPr>
        <w:t>Aníbal Quijano</w:t>
      </w:r>
      <w:r w:rsidR="000008F7">
        <w:rPr>
          <w:rFonts w:ascii="Arial" w:hAnsi="Arial" w:cs="Arial"/>
          <w:sz w:val="24"/>
          <w:szCs w:val="24"/>
        </w:rPr>
        <w:t>.</w:t>
      </w:r>
      <w:r w:rsidRPr="002F68FB">
        <w:rPr>
          <w:rFonts w:ascii="Arial" w:hAnsi="Arial" w:cs="Arial"/>
          <w:sz w:val="24"/>
          <w:szCs w:val="24"/>
        </w:rPr>
        <w:t xml:space="preserve"> (1990)</w:t>
      </w:r>
      <w:r w:rsidR="000008F7">
        <w:rPr>
          <w:rFonts w:ascii="Arial" w:hAnsi="Arial" w:cs="Arial"/>
          <w:sz w:val="24"/>
          <w:szCs w:val="24"/>
        </w:rPr>
        <w:t xml:space="preserve">. </w:t>
      </w:r>
      <w:r w:rsidRPr="002F68FB">
        <w:rPr>
          <w:rFonts w:ascii="Arial" w:hAnsi="Arial" w:cs="Arial"/>
          <w:color w:val="000000"/>
          <w:sz w:val="24"/>
          <w:szCs w:val="24"/>
          <w:shd w:val="clear" w:color="auto" w:fill="FFFFFF"/>
        </w:rPr>
        <w:t>"Notas sobre la crisis de las ciencias sociales". En</w:t>
      </w:r>
      <w:r w:rsidRPr="002F68FB">
        <w:rPr>
          <w:rStyle w:val="apple-converted-space"/>
          <w:rFonts w:ascii="Arial" w:hAnsi="Arial" w:cs="Arial"/>
          <w:color w:val="000000"/>
          <w:sz w:val="24"/>
          <w:szCs w:val="24"/>
          <w:shd w:val="clear" w:color="auto" w:fill="FFFFFF"/>
        </w:rPr>
        <w:t> </w:t>
      </w:r>
      <w:r w:rsidRPr="002F68FB">
        <w:rPr>
          <w:rFonts w:ascii="Arial" w:hAnsi="Arial" w:cs="Arial"/>
          <w:i/>
          <w:iCs/>
          <w:color w:val="000000"/>
          <w:sz w:val="24"/>
          <w:szCs w:val="24"/>
          <w:shd w:val="clear" w:color="auto" w:fill="FFFFFF"/>
        </w:rPr>
        <w:t>Revista de Sociología</w:t>
      </w:r>
      <w:r w:rsidRPr="002F68FB">
        <w:rPr>
          <w:rFonts w:ascii="Arial" w:hAnsi="Arial" w:cs="Arial"/>
          <w:color w:val="000000"/>
          <w:sz w:val="24"/>
          <w:szCs w:val="24"/>
          <w:shd w:val="clear" w:color="auto" w:fill="FFFFFF"/>
        </w:rPr>
        <w:t>, vol. 6. # 7, Departamento de Sociología, Facultad de Ciencias Sociales, Universidad de San Marcos, Lima.</w:t>
      </w:r>
    </w:p>
    <w:p w14:paraId="1054E0FD" w14:textId="77777777"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rPr>
        <w:t xml:space="preserve">Basombrío, Carlos (2005). </w:t>
      </w:r>
      <w:r w:rsidRPr="002F68FB">
        <w:rPr>
          <w:rFonts w:ascii="Arial" w:hAnsi="Arial" w:cs="Arial"/>
          <w:i/>
          <w:sz w:val="24"/>
          <w:szCs w:val="24"/>
        </w:rPr>
        <w:t>Percepciones, victimización, respuesta de la sociedad y actuación del Estado</w:t>
      </w:r>
      <w:r w:rsidRPr="002F68FB">
        <w:rPr>
          <w:rFonts w:ascii="Arial" w:hAnsi="Arial" w:cs="Arial"/>
          <w:sz w:val="24"/>
          <w:szCs w:val="24"/>
        </w:rPr>
        <w:t xml:space="preserve">. Lima. Instituto de Defensa Legal. </w:t>
      </w:r>
    </w:p>
    <w:p w14:paraId="2347F632" w14:textId="53AFFFC9"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 xml:space="preserve">Bazán, Cesar y </w:t>
      </w:r>
      <w:proofErr w:type="spellStart"/>
      <w:r w:rsidRPr="002F68FB">
        <w:rPr>
          <w:rFonts w:ascii="Arial" w:hAnsi="Arial" w:cs="Arial"/>
          <w:sz w:val="24"/>
          <w:szCs w:val="24"/>
        </w:rPr>
        <w:t>Levaggi</w:t>
      </w:r>
      <w:proofErr w:type="spellEnd"/>
      <w:r w:rsidRPr="002F68FB">
        <w:rPr>
          <w:rFonts w:ascii="Arial" w:hAnsi="Arial" w:cs="Arial"/>
          <w:sz w:val="24"/>
          <w:szCs w:val="24"/>
        </w:rPr>
        <w:t xml:space="preserve">, </w:t>
      </w:r>
      <w:r w:rsidR="00980CDE">
        <w:rPr>
          <w:rFonts w:ascii="Arial" w:hAnsi="Arial" w:cs="Arial"/>
          <w:sz w:val="24"/>
          <w:szCs w:val="24"/>
        </w:rPr>
        <w:t>Jorge</w:t>
      </w:r>
      <w:r w:rsidRPr="002F68FB">
        <w:rPr>
          <w:rFonts w:ascii="Arial" w:hAnsi="Arial" w:cs="Arial"/>
          <w:sz w:val="24"/>
          <w:szCs w:val="24"/>
        </w:rPr>
        <w:t xml:space="preserve"> (2014). </w:t>
      </w:r>
      <w:r w:rsidRPr="002F68FB">
        <w:rPr>
          <w:rFonts w:ascii="Arial" w:hAnsi="Arial" w:cs="Arial"/>
          <w:i/>
          <w:sz w:val="24"/>
          <w:szCs w:val="24"/>
        </w:rPr>
        <w:t xml:space="preserve">Te prometo una Lima segura. </w:t>
      </w:r>
      <w:r w:rsidRPr="002F68FB">
        <w:rPr>
          <w:rFonts w:ascii="Arial" w:hAnsi="Arial" w:cs="Arial"/>
          <w:sz w:val="24"/>
          <w:szCs w:val="24"/>
        </w:rPr>
        <w:t xml:space="preserve">Lima. Instituto de Defensa Legal.  </w:t>
      </w:r>
    </w:p>
    <w:p w14:paraId="1ABC9D0E" w14:textId="77777777" w:rsidR="00C851BD" w:rsidRPr="002F68FB" w:rsidRDefault="00C851BD" w:rsidP="00C851BD">
      <w:pPr>
        <w:tabs>
          <w:tab w:val="left" w:pos="1920"/>
        </w:tabs>
        <w:spacing w:after="120" w:line="288" w:lineRule="auto"/>
        <w:jc w:val="both"/>
        <w:rPr>
          <w:rFonts w:ascii="Arial" w:hAnsi="Arial" w:cs="Arial"/>
          <w:sz w:val="24"/>
          <w:szCs w:val="24"/>
          <w:lang w:val="es-MX"/>
        </w:rPr>
      </w:pPr>
      <w:proofErr w:type="spellStart"/>
      <w:r w:rsidRPr="002F68FB">
        <w:rPr>
          <w:rFonts w:ascii="Arial" w:hAnsi="Arial" w:cs="Arial"/>
          <w:sz w:val="24"/>
          <w:szCs w:val="24"/>
          <w:lang w:val="es-ES"/>
        </w:rPr>
        <w:t>Benjamin</w:t>
      </w:r>
      <w:proofErr w:type="spellEnd"/>
      <w:r w:rsidRPr="002F68FB">
        <w:rPr>
          <w:rFonts w:ascii="Arial" w:hAnsi="Arial" w:cs="Arial"/>
          <w:sz w:val="24"/>
          <w:szCs w:val="24"/>
          <w:lang w:val="es-ES"/>
        </w:rPr>
        <w:t xml:space="preserve"> S.  </w:t>
      </w:r>
      <w:proofErr w:type="spellStart"/>
      <w:proofErr w:type="gramStart"/>
      <w:r w:rsidRPr="002F68FB">
        <w:rPr>
          <w:rFonts w:ascii="Arial" w:hAnsi="Arial" w:cs="Arial"/>
          <w:sz w:val="24"/>
          <w:szCs w:val="24"/>
          <w:lang w:val="es-ES"/>
        </w:rPr>
        <w:t>Orlove</w:t>
      </w:r>
      <w:proofErr w:type="spellEnd"/>
      <w:r w:rsidRPr="002F68FB">
        <w:rPr>
          <w:rFonts w:ascii="Arial" w:hAnsi="Arial" w:cs="Arial"/>
          <w:sz w:val="24"/>
          <w:szCs w:val="24"/>
          <w:lang w:val="es-ES"/>
        </w:rPr>
        <w:t>(</w:t>
      </w:r>
      <w:proofErr w:type="gramEnd"/>
      <w:r w:rsidRPr="002F68FB">
        <w:rPr>
          <w:rFonts w:ascii="Arial" w:hAnsi="Arial" w:cs="Arial"/>
          <w:sz w:val="24"/>
          <w:szCs w:val="24"/>
          <w:lang w:val="es-ES"/>
        </w:rPr>
        <w:t xml:space="preserve">1990). “La Posición de los abigeos en la sociedad regional”, en: </w:t>
      </w:r>
      <w:r w:rsidRPr="002F68FB">
        <w:rPr>
          <w:rFonts w:ascii="Arial" w:hAnsi="Arial" w:cs="Arial"/>
          <w:sz w:val="24"/>
          <w:szCs w:val="24"/>
          <w:lang w:val="es-MX"/>
        </w:rPr>
        <w:t xml:space="preserve">Aguirre, Carlos y Charles Walker, eds., </w:t>
      </w:r>
      <w:r w:rsidRPr="002F68FB">
        <w:rPr>
          <w:rFonts w:ascii="Arial" w:hAnsi="Arial" w:cs="Arial"/>
          <w:i/>
          <w:sz w:val="24"/>
          <w:szCs w:val="24"/>
          <w:lang w:val="es-MX"/>
        </w:rPr>
        <w:t>Bandoleros, abigeos y montoneros: criminalidad y violencia en el Perú, siglo XVIII-XX</w:t>
      </w:r>
      <w:r w:rsidRPr="002F68FB">
        <w:rPr>
          <w:rFonts w:ascii="Arial" w:hAnsi="Arial" w:cs="Arial"/>
          <w:sz w:val="24"/>
          <w:szCs w:val="24"/>
          <w:lang w:val="es-MX"/>
        </w:rPr>
        <w:t>. Lima. Instituto de Apoyo Agrario.</w:t>
      </w:r>
    </w:p>
    <w:p w14:paraId="50E1E11A" w14:textId="77777777" w:rsidR="00C851BD" w:rsidRPr="002F68FB" w:rsidRDefault="00C851BD" w:rsidP="00C851BD">
      <w:pPr>
        <w:tabs>
          <w:tab w:val="left" w:pos="1920"/>
        </w:tabs>
        <w:spacing w:after="120" w:line="288" w:lineRule="auto"/>
        <w:jc w:val="both"/>
        <w:rPr>
          <w:rFonts w:ascii="Arial" w:hAnsi="Arial" w:cs="Arial"/>
          <w:sz w:val="24"/>
          <w:szCs w:val="24"/>
          <w:lang w:val="es-MX"/>
        </w:rPr>
      </w:pPr>
      <w:r w:rsidRPr="002F68FB">
        <w:rPr>
          <w:rFonts w:ascii="Arial" w:hAnsi="Arial" w:cs="Arial"/>
          <w:sz w:val="24"/>
          <w:szCs w:val="24"/>
          <w:lang w:val="es-MX"/>
        </w:rPr>
        <w:t xml:space="preserve">Burga, Manuel y Flores Galindo, Alberto (1975). “La producción agrícola y las sublevaciones campesinas durante el siglo XVIII. Apuntes metodológicos”, en: </w:t>
      </w:r>
      <w:r w:rsidRPr="002F68FB">
        <w:rPr>
          <w:rFonts w:ascii="Arial" w:hAnsi="Arial" w:cs="Arial"/>
          <w:i/>
          <w:sz w:val="24"/>
          <w:szCs w:val="24"/>
          <w:lang w:val="es-MX"/>
        </w:rPr>
        <w:t>Anales Científicos de la Universidad del Centro del Perú</w:t>
      </w:r>
      <w:r w:rsidRPr="002F68FB">
        <w:rPr>
          <w:rFonts w:ascii="Arial" w:hAnsi="Arial" w:cs="Arial"/>
          <w:sz w:val="24"/>
          <w:szCs w:val="24"/>
          <w:lang w:val="es-MX"/>
        </w:rPr>
        <w:t>, 4.</w:t>
      </w:r>
    </w:p>
    <w:p w14:paraId="04857312" w14:textId="77777777" w:rsidR="00C851BD" w:rsidRPr="002F68FB" w:rsidRDefault="00C851BD" w:rsidP="00C851BD">
      <w:pPr>
        <w:tabs>
          <w:tab w:val="left" w:pos="1920"/>
        </w:tabs>
        <w:spacing w:after="120" w:line="288" w:lineRule="auto"/>
        <w:jc w:val="both"/>
        <w:rPr>
          <w:rFonts w:ascii="Arial" w:hAnsi="Arial" w:cs="Arial"/>
          <w:sz w:val="24"/>
          <w:szCs w:val="24"/>
          <w:lang w:val="es-ES"/>
        </w:rPr>
      </w:pPr>
      <w:r w:rsidRPr="002F68FB">
        <w:rPr>
          <w:rFonts w:ascii="Arial" w:hAnsi="Arial" w:cs="Arial"/>
          <w:sz w:val="24"/>
          <w:szCs w:val="24"/>
          <w:lang w:val="es-ES"/>
        </w:rPr>
        <w:t xml:space="preserve">Carrillo Ramírez, Alberto (1976). </w:t>
      </w:r>
      <w:r w:rsidRPr="002F68FB">
        <w:rPr>
          <w:rFonts w:ascii="Arial" w:hAnsi="Arial" w:cs="Arial"/>
          <w:i/>
          <w:sz w:val="24"/>
          <w:szCs w:val="24"/>
          <w:lang w:val="es-ES"/>
        </w:rPr>
        <w:t>Luis Pardo “El Gran Bandido”</w:t>
      </w:r>
      <w:r w:rsidRPr="002F68FB">
        <w:rPr>
          <w:rFonts w:ascii="Arial" w:hAnsi="Arial" w:cs="Arial"/>
          <w:sz w:val="24"/>
          <w:szCs w:val="24"/>
          <w:lang w:val="es-ES"/>
        </w:rPr>
        <w:t xml:space="preserve">. Lima 2da. Edición. </w:t>
      </w:r>
    </w:p>
    <w:p w14:paraId="0E9C3E1A" w14:textId="77777777" w:rsidR="00C851BD" w:rsidRPr="002F68FB" w:rsidRDefault="00C851BD" w:rsidP="00C851BD">
      <w:pPr>
        <w:tabs>
          <w:tab w:val="left" w:pos="1920"/>
        </w:tabs>
        <w:spacing w:after="120" w:line="288" w:lineRule="auto"/>
        <w:jc w:val="both"/>
        <w:rPr>
          <w:rFonts w:ascii="Arial" w:hAnsi="Arial" w:cs="Arial"/>
          <w:sz w:val="24"/>
          <w:szCs w:val="24"/>
          <w:lang w:val="es-ES"/>
        </w:rPr>
      </w:pPr>
      <w:r w:rsidRPr="002F68FB">
        <w:rPr>
          <w:rFonts w:ascii="Arial" w:hAnsi="Arial" w:cs="Arial"/>
          <w:sz w:val="24"/>
          <w:szCs w:val="24"/>
          <w:lang w:val="es-ES"/>
        </w:rPr>
        <w:t xml:space="preserve">CEPLAN (2011). Plan bicentenario. Obtenido en: </w:t>
      </w:r>
      <w:hyperlink r:id="rId9" w:history="1">
        <w:r w:rsidRPr="002F68FB">
          <w:rPr>
            <w:rStyle w:val="Hipervnculo"/>
            <w:rFonts w:ascii="Arial" w:hAnsi="Arial" w:cs="Arial"/>
            <w:sz w:val="24"/>
            <w:szCs w:val="24"/>
            <w:lang w:val="es-ES"/>
          </w:rPr>
          <w:t>http://www.ceplan.gob.pe/plan-bicentenario</w:t>
        </w:r>
      </w:hyperlink>
      <w:r w:rsidRPr="002F68FB">
        <w:rPr>
          <w:rFonts w:ascii="Arial" w:hAnsi="Arial" w:cs="Arial"/>
          <w:sz w:val="24"/>
          <w:szCs w:val="24"/>
          <w:lang w:val="es-ES"/>
        </w:rPr>
        <w:t xml:space="preserve">  </w:t>
      </w:r>
    </w:p>
    <w:p w14:paraId="1B0726A4" w14:textId="77777777" w:rsidR="00C851BD" w:rsidRPr="002F68FB" w:rsidRDefault="00C851BD" w:rsidP="00C851BD">
      <w:pPr>
        <w:spacing w:after="120" w:line="288" w:lineRule="auto"/>
        <w:jc w:val="both"/>
        <w:rPr>
          <w:rStyle w:val="A6"/>
          <w:rFonts w:ascii="Arial" w:hAnsi="Arial" w:cs="Arial"/>
          <w:sz w:val="24"/>
          <w:szCs w:val="24"/>
        </w:rPr>
      </w:pPr>
      <w:r w:rsidRPr="002F68FB">
        <w:rPr>
          <w:rStyle w:val="A6"/>
          <w:rFonts w:ascii="Arial" w:hAnsi="Arial" w:cs="Arial"/>
          <w:sz w:val="24"/>
          <w:szCs w:val="24"/>
        </w:rPr>
        <w:lastRenderedPageBreak/>
        <w:t xml:space="preserve">Ciudad Nuestra (2011). Primera encuesta Nacional Urbana de victimización. Obtenido en: </w:t>
      </w:r>
      <w:hyperlink r:id="rId10" w:history="1">
        <w:r w:rsidRPr="002F68FB">
          <w:rPr>
            <w:rStyle w:val="Hipervnculo"/>
            <w:rFonts w:ascii="Arial" w:hAnsi="Arial" w:cs="Arial"/>
            <w:sz w:val="24"/>
            <w:szCs w:val="24"/>
          </w:rPr>
          <w:t>http://www.ciudadnuestra.org/primera_encuesta_nacional_urbana_de_victimizacion_2011___peru.html</w:t>
        </w:r>
      </w:hyperlink>
      <w:r w:rsidRPr="002F68FB">
        <w:rPr>
          <w:rStyle w:val="A6"/>
          <w:rFonts w:ascii="Arial" w:hAnsi="Arial" w:cs="Arial"/>
          <w:sz w:val="24"/>
          <w:szCs w:val="24"/>
        </w:rPr>
        <w:t xml:space="preserve"> </w:t>
      </w:r>
    </w:p>
    <w:p w14:paraId="7C622815" w14:textId="77777777" w:rsidR="00C851BD" w:rsidRPr="002F68FB" w:rsidRDefault="00C851BD" w:rsidP="00C851BD">
      <w:pPr>
        <w:spacing w:after="120" w:line="288" w:lineRule="auto"/>
        <w:jc w:val="both"/>
        <w:rPr>
          <w:rFonts w:ascii="Arial" w:hAnsi="Arial" w:cs="Arial"/>
          <w:sz w:val="24"/>
          <w:szCs w:val="24"/>
        </w:rPr>
      </w:pPr>
      <w:r w:rsidRPr="002F68FB">
        <w:rPr>
          <w:rStyle w:val="A6"/>
          <w:rFonts w:ascii="Arial" w:hAnsi="Arial" w:cs="Arial"/>
          <w:sz w:val="24"/>
          <w:szCs w:val="24"/>
        </w:rPr>
        <w:t xml:space="preserve">------------------------- (2012). Segunda encuesta Nacional Urbana en el Perú. Obtenido en: </w:t>
      </w:r>
      <w:hyperlink r:id="rId11" w:history="1">
        <w:r w:rsidRPr="002F68FB">
          <w:rPr>
            <w:rStyle w:val="Hipervnculo"/>
            <w:rFonts w:ascii="Arial" w:hAnsi="Arial" w:cs="Arial"/>
            <w:sz w:val="24"/>
            <w:szCs w:val="24"/>
          </w:rPr>
          <w:t>http://www.ciudadnuestra.org/segunda_encuesta_nacional_urbana_de_victimizacion_2012___peru.html</w:t>
        </w:r>
      </w:hyperlink>
      <w:r w:rsidRPr="002F68FB">
        <w:rPr>
          <w:rStyle w:val="A6"/>
          <w:rFonts w:ascii="Arial" w:hAnsi="Arial" w:cs="Arial"/>
          <w:sz w:val="24"/>
          <w:szCs w:val="24"/>
        </w:rPr>
        <w:t xml:space="preserve"> </w:t>
      </w:r>
    </w:p>
    <w:p w14:paraId="5CA8AAE8" w14:textId="77777777"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lang w:val="es-ES"/>
        </w:rPr>
        <w:t xml:space="preserve">CIEC. (2014) </w:t>
      </w:r>
      <w:r w:rsidRPr="002F68FB">
        <w:rPr>
          <w:rFonts w:ascii="Arial" w:hAnsi="Arial" w:cs="Arial"/>
          <w:i/>
          <w:sz w:val="24"/>
          <w:szCs w:val="24"/>
        </w:rPr>
        <w:t>Homicidios en el Perú contándolos uno a uno, 2012</w:t>
      </w:r>
      <w:r w:rsidRPr="002F68FB">
        <w:rPr>
          <w:rFonts w:ascii="Arial" w:hAnsi="Arial" w:cs="Arial"/>
          <w:sz w:val="24"/>
          <w:szCs w:val="24"/>
        </w:rPr>
        <w:t xml:space="preserve">. Lima. </w:t>
      </w:r>
    </w:p>
    <w:p w14:paraId="4DB17B18" w14:textId="21F4B39D" w:rsidR="00C851BD" w:rsidRPr="002F68FB" w:rsidRDefault="00C851BD" w:rsidP="00C851BD">
      <w:pPr>
        <w:tabs>
          <w:tab w:val="left" w:pos="1920"/>
        </w:tabs>
        <w:spacing w:after="120" w:line="288" w:lineRule="auto"/>
        <w:jc w:val="both"/>
        <w:rPr>
          <w:rFonts w:ascii="Arial" w:hAnsi="Arial" w:cs="Arial"/>
          <w:i/>
          <w:sz w:val="24"/>
          <w:szCs w:val="24"/>
        </w:rPr>
      </w:pPr>
      <w:r w:rsidRPr="002F68FB">
        <w:rPr>
          <w:rFonts w:ascii="Arial" w:hAnsi="Arial" w:cs="Arial"/>
          <w:sz w:val="24"/>
          <w:szCs w:val="24"/>
        </w:rPr>
        <w:t>CONASEC</w:t>
      </w:r>
      <w:r w:rsidR="00980CDE">
        <w:rPr>
          <w:rFonts w:ascii="Arial" w:hAnsi="Arial" w:cs="Arial"/>
          <w:sz w:val="24"/>
          <w:szCs w:val="24"/>
        </w:rPr>
        <w:t>.</w:t>
      </w:r>
      <w:r w:rsidRPr="002F68FB">
        <w:rPr>
          <w:rFonts w:ascii="Arial" w:hAnsi="Arial" w:cs="Arial"/>
          <w:sz w:val="24"/>
          <w:szCs w:val="24"/>
        </w:rPr>
        <w:t xml:space="preserve"> (2012).  </w:t>
      </w:r>
      <w:r w:rsidRPr="002F68FB">
        <w:rPr>
          <w:rFonts w:ascii="Arial" w:hAnsi="Arial" w:cs="Arial"/>
          <w:i/>
          <w:sz w:val="24"/>
          <w:szCs w:val="24"/>
        </w:rPr>
        <w:t xml:space="preserve">Plan Nacional de Seguridad Ciudadana y Convivencia social. </w:t>
      </w:r>
      <w:r w:rsidRPr="002F68FB">
        <w:rPr>
          <w:rFonts w:ascii="Arial" w:hAnsi="Arial" w:cs="Arial"/>
          <w:sz w:val="24"/>
          <w:szCs w:val="24"/>
        </w:rPr>
        <w:t>Lima</w:t>
      </w:r>
    </w:p>
    <w:p w14:paraId="2CCC2861" w14:textId="77777777" w:rsidR="00C851BD" w:rsidRPr="002F68FB" w:rsidRDefault="00C851BD" w:rsidP="00C851BD">
      <w:pPr>
        <w:tabs>
          <w:tab w:val="left" w:pos="1920"/>
        </w:tabs>
        <w:spacing w:after="120" w:line="288" w:lineRule="auto"/>
        <w:jc w:val="both"/>
        <w:rPr>
          <w:rFonts w:ascii="Arial" w:hAnsi="Arial" w:cs="Arial"/>
          <w:i/>
          <w:sz w:val="24"/>
          <w:szCs w:val="24"/>
        </w:rPr>
      </w:pPr>
      <w:r w:rsidRPr="002F68FB">
        <w:rPr>
          <w:rFonts w:ascii="Arial" w:hAnsi="Arial" w:cs="Arial"/>
          <w:sz w:val="24"/>
          <w:szCs w:val="24"/>
        </w:rPr>
        <w:t>CONASEC</w:t>
      </w:r>
      <w:r w:rsidRPr="002F68FB">
        <w:rPr>
          <w:rFonts w:ascii="Arial" w:hAnsi="Arial" w:cs="Arial"/>
          <w:i/>
          <w:sz w:val="24"/>
          <w:szCs w:val="24"/>
        </w:rPr>
        <w:t xml:space="preserve"> (2013).  Plan Nacional de Seguridad Ciudadana 2013-2018</w:t>
      </w:r>
      <w:r w:rsidRPr="002F68FB">
        <w:rPr>
          <w:rFonts w:ascii="Arial" w:hAnsi="Arial" w:cs="Arial"/>
          <w:sz w:val="24"/>
          <w:szCs w:val="24"/>
        </w:rPr>
        <w:t xml:space="preserve">. Lima. </w:t>
      </w:r>
    </w:p>
    <w:p w14:paraId="2F35D0DB" w14:textId="439B4F99"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rPr>
        <w:t>Cotos</w:t>
      </w:r>
      <w:r w:rsidR="00980CDE">
        <w:rPr>
          <w:rFonts w:ascii="Arial" w:hAnsi="Arial" w:cs="Arial"/>
          <w:sz w:val="24"/>
          <w:szCs w:val="24"/>
        </w:rPr>
        <w:t>.</w:t>
      </w:r>
      <w:r w:rsidRPr="002F68FB">
        <w:rPr>
          <w:rFonts w:ascii="Arial" w:hAnsi="Arial" w:cs="Arial"/>
          <w:sz w:val="24"/>
          <w:szCs w:val="24"/>
        </w:rPr>
        <w:t xml:space="preserve"> (1968).</w:t>
      </w:r>
      <w:r w:rsidRPr="002F68FB">
        <w:rPr>
          <w:rFonts w:ascii="Arial" w:hAnsi="Arial" w:cs="Arial"/>
          <w:i/>
          <w:sz w:val="24"/>
          <w:szCs w:val="24"/>
        </w:rPr>
        <w:t xml:space="preserve"> “</w:t>
      </w:r>
      <w:r w:rsidRPr="002F68FB">
        <w:rPr>
          <w:rFonts w:ascii="Arial" w:hAnsi="Arial" w:cs="Arial"/>
          <w:sz w:val="24"/>
          <w:szCs w:val="24"/>
        </w:rPr>
        <w:t xml:space="preserve">Ideas criminologías en el Perú”. En: </w:t>
      </w:r>
      <w:r w:rsidRPr="002F68FB">
        <w:rPr>
          <w:rFonts w:ascii="Arial" w:hAnsi="Arial" w:cs="Arial"/>
          <w:i/>
          <w:sz w:val="24"/>
          <w:szCs w:val="24"/>
        </w:rPr>
        <w:t xml:space="preserve">Revista Criminología y ciencia penitenciaria. </w:t>
      </w:r>
      <w:r w:rsidRPr="002F68FB">
        <w:rPr>
          <w:rFonts w:ascii="Arial" w:hAnsi="Arial" w:cs="Arial"/>
          <w:sz w:val="24"/>
          <w:szCs w:val="24"/>
        </w:rPr>
        <w:t>Lima.</w:t>
      </w:r>
      <w:r w:rsidRPr="002F68FB">
        <w:rPr>
          <w:rFonts w:ascii="Arial" w:hAnsi="Arial" w:cs="Arial"/>
          <w:i/>
          <w:sz w:val="24"/>
          <w:szCs w:val="24"/>
        </w:rPr>
        <w:t xml:space="preserve"> </w:t>
      </w:r>
      <w:r w:rsidRPr="002F68FB">
        <w:rPr>
          <w:rFonts w:ascii="Arial" w:hAnsi="Arial" w:cs="Arial"/>
          <w:sz w:val="24"/>
          <w:szCs w:val="24"/>
        </w:rPr>
        <w:t>Universidad Nacional Mayor de San Marcos.</w:t>
      </w:r>
    </w:p>
    <w:p w14:paraId="3E9A1D34" w14:textId="384977F3" w:rsidR="00C851BD" w:rsidRPr="002F68FB" w:rsidRDefault="00C851BD" w:rsidP="00C851BD">
      <w:pPr>
        <w:tabs>
          <w:tab w:val="left" w:pos="1920"/>
        </w:tabs>
        <w:spacing w:after="120" w:line="288" w:lineRule="auto"/>
        <w:jc w:val="both"/>
        <w:rPr>
          <w:rFonts w:ascii="Arial" w:hAnsi="Arial" w:cs="Arial"/>
          <w:sz w:val="24"/>
          <w:szCs w:val="24"/>
        </w:rPr>
      </w:pPr>
      <w:proofErr w:type="spellStart"/>
      <w:r w:rsidRPr="002F68FB">
        <w:rPr>
          <w:rFonts w:ascii="Arial" w:hAnsi="Arial" w:cs="Arial"/>
          <w:sz w:val="24"/>
          <w:szCs w:val="24"/>
        </w:rPr>
        <w:t>Cordula</w:t>
      </w:r>
      <w:proofErr w:type="spellEnd"/>
      <w:r w:rsidRPr="002F68FB">
        <w:rPr>
          <w:rFonts w:ascii="Arial" w:hAnsi="Arial" w:cs="Arial"/>
          <w:sz w:val="24"/>
          <w:szCs w:val="24"/>
        </w:rPr>
        <w:t xml:space="preserve"> </w:t>
      </w:r>
      <w:proofErr w:type="spellStart"/>
      <w:r w:rsidRPr="002F68FB">
        <w:rPr>
          <w:rFonts w:ascii="Arial" w:hAnsi="Arial" w:cs="Arial"/>
          <w:sz w:val="24"/>
          <w:szCs w:val="24"/>
        </w:rPr>
        <w:t>Strocka</w:t>
      </w:r>
      <w:proofErr w:type="spellEnd"/>
      <w:r w:rsidR="00980CDE">
        <w:rPr>
          <w:rFonts w:ascii="Arial" w:hAnsi="Arial" w:cs="Arial"/>
          <w:sz w:val="24"/>
          <w:szCs w:val="24"/>
        </w:rPr>
        <w:t xml:space="preserve">. </w:t>
      </w:r>
      <w:r w:rsidRPr="002F68FB">
        <w:rPr>
          <w:rFonts w:ascii="Arial" w:hAnsi="Arial" w:cs="Arial"/>
          <w:sz w:val="24"/>
          <w:szCs w:val="24"/>
        </w:rPr>
        <w:t xml:space="preserve">(2008). </w:t>
      </w:r>
      <w:r w:rsidRPr="002F68FB">
        <w:rPr>
          <w:rFonts w:ascii="Arial" w:hAnsi="Arial" w:cs="Arial"/>
          <w:i/>
          <w:sz w:val="24"/>
          <w:szCs w:val="24"/>
        </w:rPr>
        <w:t>Unidos nos hacemos respetar. Jóvenes, identidades y violencia en Ayacucho.</w:t>
      </w:r>
      <w:r w:rsidRPr="002F68FB">
        <w:rPr>
          <w:rFonts w:ascii="Arial" w:hAnsi="Arial" w:cs="Arial"/>
          <w:sz w:val="24"/>
          <w:szCs w:val="24"/>
        </w:rPr>
        <w:t xml:space="preserve"> Lima: UNICEF e IEP.</w:t>
      </w:r>
    </w:p>
    <w:p w14:paraId="395F1DD8" w14:textId="758B772C"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rPr>
        <w:t>Dammert, Lucia</w:t>
      </w:r>
      <w:r w:rsidR="00980CDE">
        <w:rPr>
          <w:rFonts w:ascii="Arial" w:hAnsi="Arial" w:cs="Arial"/>
          <w:sz w:val="24"/>
          <w:szCs w:val="24"/>
        </w:rPr>
        <w:t>.</w:t>
      </w:r>
      <w:r w:rsidRPr="002F68FB">
        <w:rPr>
          <w:rFonts w:ascii="Arial" w:hAnsi="Arial" w:cs="Arial"/>
          <w:sz w:val="24"/>
          <w:szCs w:val="24"/>
        </w:rPr>
        <w:t xml:space="preserve">  (2012). Seguridad ciudadana en el Perú. Cifras de desconcierto. Obtenido en: </w:t>
      </w:r>
      <w:hyperlink r:id="rId12" w:history="1">
        <w:r w:rsidRPr="002F68FB">
          <w:rPr>
            <w:rStyle w:val="Hipervnculo"/>
            <w:rFonts w:ascii="Arial" w:hAnsi="Arial" w:cs="Arial"/>
            <w:sz w:val="24"/>
            <w:szCs w:val="24"/>
          </w:rPr>
          <w:t>https://www.academia.edu/2916705/Per%C3%BA_Los_datos_del_desconcierto</w:t>
        </w:r>
      </w:hyperlink>
      <w:r w:rsidRPr="002F68FB">
        <w:rPr>
          <w:rFonts w:ascii="Arial" w:hAnsi="Arial" w:cs="Arial"/>
          <w:sz w:val="24"/>
          <w:szCs w:val="24"/>
        </w:rPr>
        <w:t xml:space="preserve">  </w:t>
      </w:r>
    </w:p>
    <w:p w14:paraId="1108CC07" w14:textId="0267C148"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rPr>
        <w:t>Díaz Zulueta</w:t>
      </w:r>
      <w:r w:rsidR="00980CDE">
        <w:rPr>
          <w:rFonts w:ascii="Arial" w:hAnsi="Arial" w:cs="Arial"/>
          <w:sz w:val="24"/>
          <w:szCs w:val="24"/>
        </w:rPr>
        <w:t>.</w:t>
      </w:r>
      <w:r w:rsidRPr="002F68FB">
        <w:rPr>
          <w:rFonts w:ascii="Arial" w:hAnsi="Arial" w:cs="Arial"/>
          <w:sz w:val="24"/>
          <w:szCs w:val="24"/>
        </w:rPr>
        <w:t xml:space="preserve"> (2009). </w:t>
      </w:r>
      <w:r w:rsidRPr="002F68FB">
        <w:rPr>
          <w:rFonts w:ascii="Arial" w:hAnsi="Arial" w:cs="Arial"/>
          <w:i/>
          <w:sz w:val="24"/>
          <w:szCs w:val="24"/>
        </w:rPr>
        <w:t>Relatos de éxito de un comisario</w:t>
      </w:r>
      <w:r w:rsidRPr="002F68FB">
        <w:rPr>
          <w:rFonts w:ascii="Arial" w:hAnsi="Arial" w:cs="Arial"/>
          <w:sz w:val="24"/>
          <w:szCs w:val="24"/>
        </w:rPr>
        <w:t xml:space="preserve">. Lima. Instituto de Defensa Legal. </w:t>
      </w:r>
    </w:p>
    <w:p w14:paraId="1987D2E1" w14:textId="616EA904" w:rsidR="00C851BD" w:rsidRPr="002F68FB" w:rsidRDefault="00C851BD" w:rsidP="00C851BD">
      <w:pPr>
        <w:spacing w:after="120" w:line="288" w:lineRule="auto"/>
        <w:jc w:val="both"/>
        <w:rPr>
          <w:rFonts w:ascii="Arial" w:hAnsi="Arial" w:cs="Arial"/>
          <w:sz w:val="24"/>
          <w:szCs w:val="24"/>
          <w:lang w:val="es-MX"/>
        </w:rPr>
      </w:pPr>
      <w:r w:rsidRPr="002F68FB">
        <w:rPr>
          <w:rFonts w:ascii="Arial" w:hAnsi="Arial" w:cs="Arial"/>
          <w:sz w:val="24"/>
          <w:szCs w:val="24"/>
        </w:rPr>
        <w:t>Encinas, José Antonio</w:t>
      </w:r>
      <w:r w:rsidR="00980CDE">
        <w:rPr>
          <w:rFonts w:ascii="Arial" w:hAnsi="Arial" w:cs="Arial"/>
          <w:sz w:val="24"/>
          <w:szCs w:val="24"/>
        </w:rPr>
        <w:t>.</w:t>
      </w:r>
      <w:r w:rsidRPr="002F68FB">
        <w:rPr>
          <w:rFonts w:ascii="Arial" w:hAnsi="Arial" w:cs="Arial"/>
          <w:sz w:val="24"/>
          <w:szCs w:val="24"/>
        </w:rPr>
        <w:t xml:space="preserve"> (1919). </w:t>
      </w:r>
      <w:r w:rsidRPr="002F68FB">
        <w:rPr>
          <w:rFonts w:ascii="Arial" w:hAnsi="Arial" w:cs="Arial"/>
          <w:i/>
          <w:sz w:val="24"/>
          <w:szCs w:val="24"/>
          <w:lang w:val="es-MX"/>
        </w:rPr>
        <w:t>Causas de la criminalidad indígena en el Perú. Ensayo de psicología experimental</w:t>
      </w:r>
      <w:r w:rsidRPr="002F68FB">
        <w:rPr>
          <w:rFonts w:ascii="Arial" w:hAnsi="Arial" w:cs="Arial"/>
          <w:sz w:val="24"/>
          <w:szCs w:val="24"/>
          <w:lang w:val="es-MX"/>
        </w:rPr>
        <w:t>. Lima: Universidad Nacional Mayor de San Marcos.</w:t>
      </w:r>
    </w:p>
    <w:p w14:paraId="0AB1CD45" w14:textId="77777777"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   (1918).</w:t>
      </w:r>
      <w:r w:rsidRPr="002F68FB">
        <w:rPr>
          <w:rFonts w:ascii="Arial" w:hAnsi="Arial" w:cs="Arial"/>
          <w:sz w:val="24"/>
          <w:szCs w:val="24"/>
          <w:lang w:val="es-MX"/>
        </w:rPr>
        <w:t xml:space="preserve"> </w:t>
      </w:r>
      <w:r w:rsidRPr="002F68FB">
        <w:rPr>
          <w:rFonts w:ascii="Arial" w:hAnsi="Arial" w:cs="Arial"/>
          <w:i/>
          <w:sz w:val="24"/>
          <w:szCs w:val="24"/>
        </w:rPr>
        <w:t>Contribución a una legislación tutelar indígena</w:t>
      </w:r>
      <w:r w:rsidRPr="002F68FB">
        <w:rPr>
          <w:rFonts w:ascii="Arial" w:hAnsi="Arial" w:cs="Arial"/>
          <w:sz w:val="24"/>
          <w:szCs w:val="24"/>
        </w:rPr>
        <w:t xml:space="preserve">. Tesis para obtener el grado de Doctor. Universidad Nacional Mayor de San Marcos, Lima: C.F. </w:t>
      </w:r>
      <w:proofErr w:type="spellStart"/>
      <w:r w:rsidRPr="002F68FB">
        <w:rPr>
          <w:rFonts w:ascii="Arial" w:hAnsi="Arial" w:cs="Arial"/>
          <w:sz w:val="24"/>
          <w:szCs w:val="24"/>
        </w:rPr>
        <w:t>Southwell</w:t>
      </w:r>
      <w:proofErr w:type="spellEnd"/>
      <w:r w:rsidRPr="002F68FB">
        <w:rPr>
          <w:rFonts w:ascii="Arial" w:hAnsi="Arial" w:cs="Arial"/>
          <w:sz w:val="24"/>
          <w:szCs w:val="24"/>
        </w:rPr>
        <w:t>.</w:t>
      </w:r>
    </w:p>
    <w:p w14:paraId="621C8723" w14:textId="3DE02601" w:rsidR="00C851BD" w:rsidRPr="002F68FB" w:rsidRDefault="00C851BD" w:rsidP="00980CDE">
      <w:pPr>
        <w:tabs>
          <w:tab w:val="left" w:pos="1920"/>
        </w:tabs>
        <w:spacing w:after="120" w:line="288" w:lineRule="auto"/>
        <w:jc w:val="both"/>
        <w:rPr>
          <w:rFonts w:ascii="Arial" w:hAnsi="Arial" w:cs="Arial"/>
          <w:sz w:val="24"/>
          <w:szCs w:val="24"/>
        </w:rPr>
      </w:pPr>
      <w:r w:rsidRPr="002F68FB">
        <w:rPr>
          <w:rFonts w:ascii="Arial" w:hAnsi="Arial" w:cs="Arial"/>
          <w:sz w:val="24"/>
          <w:szCs w:val="24"/>
        </w:rPr>
        <w:t xml:space="preserve">Encuesta Nacional Urbana elaborada por </w:t>
      </w:r>
      <w:proofErr w:type="spellStart"/>
      <w:r w:rsidRPr="002F68FB">
        <w:rPr>
          <w:rFonts w:ascii="Arial" w:hAnsi="Arial" w:cs="Arial"/>
          <w:sz w:val="24"/>
          <w:szCs w:val="24"/>
        </w:rPr>
        <w:t>Ipsos</w:t>
      </w:r>
      <w:proofErr w:type="spellEnd"/>
      <w:r w:rsidRPr="002F68FB">
        <w:rPr>
          <w:rFonts w:ascii="Arial" w:hAnsi="Arial" w:cs="Arial"/>
          <w:sz w:val="24"/>
          <w:szCs w:val="24"/>
        </w:rPr>
        <w:t xml:space="preserve"> Perú</w:t>
      </w:r>
      <w:r w:rsidR="00980CDE">
        <w:rPr>
          <w:rFonts w:ascii="Arial" w:hAnsi="Arial" w:cs="Arial"/>
          <w:sz w:val="24"/>
          <w:szCs w:val="24"/>
        </w:rPr>
        <w:t xml:space="preserve"> para </w:t>
      </w:r>
      <w:proofErr w:type="spellStart"/>
      <w:r w:rsidR="00980CDE">
        <w:rPr>
          <w:rFonts w:ascii="Arial" w:hAnsi="Arial" w:cs="Arial"/>
          <w:sz w:val="24"/>
          <w:szCs w:val="24"/>
        </w:rPr>
        <w:t>Proética</w:t>
      </w:r>
      <w:proofErr w:type="spellEnd"/>
      <w:r w:rsidR="00980CDE">
        <w:rPr>
          <w:rFonts w:ascii="Arial" w:hAnsi="Arial" w:cs="Arial"/>
          <w:sz w:val="24"/>
          <w:szCs w:val="24"/>
        </w:rPr>
        <w:t>. (2012). Obtenido en:</w:t>
      </w:r>
      <w:r w:rsidRPr="002F68FB">
        <w:rPr>
          <w:rFonts w:ascii="Arial" w:hAnsi="Arial" w:cs="Arial"/>
          <w:sz w:val="24"/>
          <w:szCs w:val="24"/>
        </w:rPr>
        <w:t xml:space="preserve">  </w:t>
      </w:r>
      <w:hyperlink r:id="rId13" w:history="1">
        <w:r w:rsidRPr="002F68FB">
          <w:rPr>
            <w:rStyle w:val="Hipervnculo"/>
            <w:rFonts w:ascii="Arial" w:hAnsi="Arial" w:cs="Arial"/>
            <w:sz w:val="24"/>
            <w:szCs w:val="24"/>
          </w:rPr>
          <w:t>http://www.proetica.org.pe/wp-content/uploads/2012/07/Pro%C3%A9tica-VII-Encuesta-Nacional-sobre-percepciones-de-la-corrupci%C3%B3n-en-el-Per%C3%BA-2012.pdf</w:t>
        </w:r>
      </w:hyperlink>
      <w:r w:rsidRPr="002F68FB">
        <w:rPr>
          <w:rFonts w:ascii="Arial" w:hAnsi="Arial" w:cs="Arial"/>
          <w:sz w:val="24"/>
          <w:szCs w:val="24"/>
        </w:rPr>
        <w:t xml:space="preserve"> </w:t>
      </w:r>
    </w:p>
    <w:p w14:paraId="7B7936F5" w14:textId="5B1EC835" w:rsidR="00C851BD" w:rsidRPr="002F68FB" w:rsidRDefault="00C851BD" w:rsidP="00C851BD">
      <w:pPr>
        <w:spacing w:after="120" w:line="288" w:lineRule="auto"/>
        <w:jc w:val="both"/>
        <w:rPr>
          <w:rFonts w:ascii="Arial" w:hAnsi="Arial" w:cs="Arial"/>
          <w:sz w:val="24"/>
          <w:szCs w:val="24"/>
          <w:lang w:val="es-MX"/>
        </w:rPr>
      </w:pPr>
      <w:r w:rsidRPr="002F68FB">
        <w:rPr>
          <w:rFonts w:ascii="Arial" w:hAnsi="Arial" w:cs="Arial"/>
          <w:sz w:val="24"/>
          <w:szCs w:val="24"/>
          <w:lang w:val="es-ES"/>
        </w:rPr>
        <w:t>Espinoza León, Carlos</w:t>
      </w:r>
      <w:r w:rsidR="00980CDE">
        <w:rPr>
          <w:rFonts w:ascii="Arial" w:hAnsi="Arial" w:cs="Arial"/>
          <w:sz w:val="24"/>
          <w:szCs w:val="24"/>
          <w:lang w:val="es-ES"/>
        </w:rPr>
        <w:t>.</w:t>
      </w:r>
      <w:r w:rsidRPr="002F68FB">
        <w:rPr>
          <w:rFonts w:ascii="Arial" w:hAnsi="Arial" w:cs="Arial"/>
          <w:sz w:val="24"/>
          <w:szCs w:val="24"/>
          <w:lang w:val="es-ES"/>
        </w:rPr>
        <w:t xml:space="preserve"> (1985). </w:t>
      </w:r>
      <w:r w:rsidRPr="002F68FB">
        <w:rPr>
          <w:rFonts w:ascii="Arial" w:hAnsi="Arial" w:cs="Arial"/>
          <w:i/>
          <w:sz w:val="24"/>
          <w:szCs w:val="24"/>
          <w:lang w:val="es-ES"/>
        </w:rPr>
        <w:t>Froilán Alama. El Bandolero</w:t>
      </w:r>
      <w:r w:rsidRPr="002F68FB">
        <w:rPr>
          <w:rFonts w:ascii="Arial" w:hAnsi="Arial" w:cs="Arial"/>
          <w:sz w:val="24"/>
          <w:szCs w:val="24"/>
          <w:lang w:val="es-ES"/>
        </w:rPr>
        <w:t xml:space="preserve">. Piura. Librería </w:t>
      </w:r>
      <w:proofErr w:type="spellStart"/>
      <w:r w:rsidRPr="002F68FB">
        <w:rPr>
          <w:rFonts w:ascii="Arial" w:hAnsi="Arial" w:cs="Arial"/>
          <w:sz w:val="24"/>
          <w:szCs w:val="24"/>
          <w:lang w:val="es-ES"/>
        </w:rPr>
        <w:t>Ubilluz</w:t>
      </w:r>
      <w:proofErr w:type="spellEnd"/>
      <w:r w:rsidRPr="002F68FB">
        <w:rPr>
          <w:rFonts w:ascii="Arial" w:hAnsi="Arial" w:cs="Arial"/>
          <w:sz w:val="24"/>
          <w:szCs w:val="24"/>
          <w:lang w:val="es-ES"/>
        </w:rPr>
        <w:t>.</w:t>
      </w:r>
    </w:p>
    <w:p w14:paraId="743E4EC2" w14:textId="46F37CE9" w:rsidR="00C851BD" w:rsidRPr="002F68FB" w:rsidRDefault="00C851BD" w:rsidP="00C851BD">
      <w:pPr>
        <w:tabs>
          <w:tab w:val="left" w:pos="1920"/>
        </w:tabs>
        <w:spacing w:after="120" w:line="288" w:lineRule="auto"/>
        <w:jc w:val="both"/>
        <w:rPr>
          <w:rFonts w:ascii="Arial" w:hAnsi="Arial" w:cs="Arial"/>
          <w:i/>
          <w:sz w:val="24"/>
          <w:szCs w:val="24"/>
          <w:lang w:val="es-MX"/>
        </w:rPr>
      </w:pPr>
      <w:r w:rsidRPr="002F68FB">
        <w:rPr>
          <w:rFonts w:ascii="Arial" w:hAnsi="Arial" w:cs="Arial"/>
          <w:sz w:val="24"/>
          <w:szCs w:val="24"/>
          <w:lang w:val="es-MX"/>
        </w:rPr>
        <w:lastRenderedPageBreak/>
        <w:t>Chávez de Paz,</w:t>
      </w:r>
      <w:r w:rsidRPr="002F68FB">
        <w:rPr>
          <w:rFonts w:ascii="Arial" w:hAnsi="Arial" w:cs="Arial"/>
          <w:sz w:val="24"/>
          <w:szCs w:val="24"/>
          <w:lang w:val="es-ES"/>
        </w:rPr>
        <w:t xml:space="preserve"> Dennis</w:t>
      </w:r>
      <w:r w:rsidRPr="002F68FB">
        <w:rPr>
          <w:rFonts w:ascii="Arial" w:hAnsi="Arial" w:cs="Arial"/>
          <w:sz w:val="24"/>
          <w:szCs w:val="24"/>
          <w:lang w:val="es-MX"/>
        </w:rPr>
        <w:t>s</w:t>
      </w:r>
      <w:r w:rsidR="00980CDE">
        <w:rPr>
          <w:rFonts w:ascii="Arial" w:hAnsi="Arial" w:cs="Arial"/>
          <w:sz w:val="24"/>
          <w:szCs w:val="24"/>
          <w:lang w:val="es-MX"/>
        </w:rPr>
        <w:t>.</w:t>
      </w:r>
      <w:r w:rsidRPr="002F68FB">
        <w:rPr>
          <w:rFonts w:ascii="Arial" w:hAnsi="Arial" w:cs="Arial"/>
          <w:sz w:val="24"/>
          <w:szCs w:val="24"/>
          <w:lang w:val="es-MX"/>
        </w:rPr>
        <w:t xml:space="preserve"> (1995). </w:t>
      </w:r>
      <w:r w:rsidRPr="002F68FB">
        <w:rPr>
          <w:rFonts w:ascii="Arial" w:hAnsi="Arial" w:cs="Arial"/>
          <w:i/>
          <w:sz w:val="24"/>
          <w:szCs w:val="24"/>
          <w:lang w:val="es-MX"/>
        </w:rPr>
        <w:t xml:space="preserve">Indicadores de desarrollo  socioeconómico y criminalidad en el Perú. </w:t>
      </w:r>
      <w:r w:rsidRPr="002F68FB">
        <w:rPr>
          <w:rFonts w:ascii="Arial" w:hAnsi="Arial" w:cs="Arial"/>
          <w:sz w:val="24"/>
          <w:szCs w:val="24"/>
          <w:lang w:val="es-MX"/>
        </w:rPr>
        <w:t>Tesis para obtener el grado de doctor. Lima. Universidad Nacional Mayor de San Marcos.</w:t>
      </w:r>
      <w:r w:rsidRPr="002F68FB">
        <w:rPr>
          <w:rFonts w:ascii="Arial" w:hAnsi="Arial" w:cs="Arial"/>
          <w:i/>
          <w:sz w:val="24"/>
          <w:szCs w:val="24"/>
          <w:lang w:val="es-MX"/>
        </w:rPr>
        <w:t xml:space="preserve"> </w:t>
      </w:r>
    </w:p>
    <w:p w14:paraId="15606F20" w14:textId="5923FE08" w:rsidR="00C851BD" w:rsidRPr="002F68FB" w:rsidRDefault="00980CDE" w:rsidP="00C851BD">
      <w:pPr>
        <w:spacing w:after="120" w:line="288" w:lineRule="auto"/>
        <w:jc w:val="both"/>
        <w:rPr>
          <w:rFonts w:ascii="Arial" w:hAnsi="Arial" w:cs="Arial"/>
          <w:color w:val="000000"/>
          <w:sz w:val="24"/>
          <w:szCs w:val="24"/>
        </w:rPr>
      </w:pPr>
      <w:r>
        <w:rPr>
          <w:rStyle w:val="A4"/>
          <w:rFonts w:ascii="Arial" w:hAnsi="Arial" w:cs="Arial"/>
          <w:sz w:val="24"/>
          <w:szCs w:val="24"/>
        </w:rPr>
        <w:t xml:space="preserve">Flavio </w:t>
      </w:r>
      <w:proofErr w:type="spellStart"/>
      <w:r>
        <w:rPr>
          <w:rStyle w:val="A4"/>
          <w:rFonts w:ascii="Arial" w:hAnsi="Arial" w:cs="Arial"/>
          <w:sz w:val="24"/>
          <w:szCs w:val="24"/>
        </w:rPr>
        <w:t>Mirella</w:t>
      </w:r>
      <w:proofErr w:type="spellEnd"/>
      <w:r>
        <w:rPr>
          <w:rStyle w:val="A4"/>
          <w:rFonts w:ascii="Arial" w:hAnsi="Arial" w:cs="Arial"/>
          <w:sz w:val="24"/>
          <w:szCs w:val="24"/>
        </w:rPr>
        <w:t xml:space="preserve">. </w:t>
      </w:r>
      <w:r w:rsidR="00C851BD" w:rsidRPr="002F68FB">
        <w:rPr>
          <w:rStyle w:val="A6"/>
          <w:rFonts w:ascii="Arial" w:hAnsi="Arial" w:cs="Arial"/>
          <w:sz w:val="24"/>
          <w:szCs w:val="24"/>
        </w:rPr>
        <w:t>(2011).</w:t>
      </w:r>
      <w:r w:rsidR="00C851BD" w:rsidRPr="002F68FB">
        <w:rPr>
          <w:rStyle w:val="TextonotapieCar"/>
          <w:rFonts w:ascii="Arial" w:hAnsi="Arial" w:cs="Arial"/>
          <w:sz w:val="24"/>
          <w:szCs w:val="24"/>
        </w:rPr>
        <w:t xml:space="preserve"> </w:t>
      </w:r>
      <w:r w:rsidR="00C851BD" w:rsidRPr="002F68FB">
        <w:rPr>
          <w:rStyle w:val="A1"/>
          <w:rFonts w:ascii="Arial" w:hAnsi="Arial" w:cs="Arial"/>
          <w:b w:val="0"/>
          <w:i/>
          <w:sz w:val="24"/>
          <w:szCs w:val="24"/>
        </w:rPr>
        <w:t>El costo económico de la delincuencia organizada en el Perú</w:t>
      </w:r>
      <w:r>
        <w:rPr>
          <w:rStyle w:val="A1"/>
          <w:rFonts w:ascii="Arial" w:hAnsi="Arial" w:cs="Arial"/>
          <w:b w:val="0"/>
          <w:sz w:val="24"/>
          <w:szCs w:val="24"/>
        </w:rPr>
        <w:t xml:space="preserve">. </w:t>
      </w:r>
      <w:proofErr w:type="spellStart"/>
      <w:r>
        <w:rPr>
          <w:rStyle w:val="A1"/>
          <w:rFonts w:ascii="Arial" w:hAnsi="Arial" w:cs="Arial"/>
          <w:b w:val="0"/>
          <w:sz w:val="24"/>
          <w:szCs w:val="24"/>
        </w:rPr>
        <w:t>Lima.</w:t>
      </w:r>
      <w:r w:rsidR="00C851BD" w:rsidRPr="002F68FB">
        <w:rPr>
          <w:rStyle w:val="A6"/>
          <w:rFonts w:ascii="Arial" w:hAnsi="Arial" w:cs="Arial"/>
          <w:sz w:val="24"/>
          <w:szCs w:val="24"/>
        </w:rPr>
        <w:t>UNODC</w:t>
      </w:r>
      <w:proofErr w:type="spellEnd"/>
      <w:r w:rsidR="00C851BD" w:rsidRPr="002F68FB">
        <w:rPr>
          <w:rStyle w:val="A6"/>
          <w:rFonts w:ascii="Arial" w:hAnsi="Arial" w:cs="Arial"/>
          <w:sz w:val="24"/>
          <w:szCs w:val="24"/>
        </w:rPr>
        <w:t>.</w:t>
      </w:r>
    </w:p>
    <w:p w14:paraId="2F93E1D6" w14:textId="33E75EF8" w:rsidR="00C851BD" w:rsidRPr="002F68FB" w:rsidRDefault="00C851BD" w:rsidP="00C851BD">
      <w:pPr>
        <w:spacing w:after="120" w:line="288" w:lineRule="auto"/>
        <w:jc w:val="both"/>
        <w:rPr>
          <w:rFonts w:ascii="Arial" w:hAnsi="Arial" w:cs="Arial"/>
          <w:sz w:val="24"/>
          <w:szCs w:val="24"/>
          <w:lang w:val="es-ES"/>
        </w:rPr>
      </w:pPr>
      <w:r w:rsidRPr="002F68FB">
        <w:rPr>
          <w:rFonts w:ascii="Arial" w:hAnsi="Arial" w:cs="Arial"/>
          <w:sz w:val="24"/>
          <w:szCs w:val="24"/>
          <w:lang w:val="es-ES"/>
        </w:rPr>
        <w:t>Flores Galindo, Alberto</w:t>
      </w:r>
      <w:r w:rsidR="00980CDE">
        <w:rPr>
          <w:rFonts w:ascii="Arial" w:hAnsi="Arial" w:cs="Arial"/>
          <w:sz w:val="24"/>
          <w:szCs w:val="24"/>
          <w:lang w:val="es-ES"/>
        </w:rPr>
        <w:t>.</w:t>
      </w:r>
      <w:r w:rsidRPr="002F68FB">
        <w:rPr>
          <w:rFonts w:ascii="Arial" w:hAnsi="Arial" w:cs="Arial"/>
          <w:sz w:val="24"/>
          <w:szCs w:val="24"/>
          <w:lang w:val="es-ES"/>
        </w:rPr>
        <w:t xml:space="preserve"> (1984). “Bandidos de la costa”, en: </w:t>
      </w:r>
      <w:r w:rsidRPr="002F68FB">
        <w:rPr>
          <w:rFonts w:ascii="Arial" w:hAnsi="Arial" w:cs="Arial"/>
          <w:i/>
          <w:sz w:val="24"/>
          <w:szCs w:val="24"/>
          <w:lang w:val="es-ES"/>
        </w:rPr>
        <w:t>Aristocracia y plebe, Lima 1769-1830</w:t>
      </w:r>
      <w:r w:rsidRPr="002F68FB">
        <w:rPr>
          <w:rFonts w:ascii="Arial" w:hAnsi="Arial" w:cs="Arial"/>
          <w:sz w:val="24"/>
          <w:szCs w:val="24"/>
          <w:lang w:val="es-ES"/>
        </w:rPr>
        <w:t xml:space="preserve">. Lima, Mosca Azul Editores. </w:t>
      </w:r>
    </w:p>
    <w:p w14:paraId="574BA5F5" w14:textId="4269248B"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Gino Costa</w:t>
      </w:r>
      <w:r w:rsidR="00980CDE">
        <w:rPr>
          <w:rFonts w:ascii="Arial" w:hAnsi="Arial" w:cs="Arial"/>
          <w:sz w:val="24"/>
          <w:szCs w:val="24"/>
        </w:rPr>
        <w:t xml:space="preserve">. </w:t>
      </w:r>
      <w:r w:rsidR="00980CDE" w:rsidRPr="002F68FB">
        <w:rPr>
          <w:rFonts w:ascii="Arial" w:hAnsi="Arial" w:cs="Arial"/>
          <w:sz w:val="24"/>
          <w:szCs w:val="24"/>
        </w:rPr>
        <w:t>(2013</w:t>
      </w:r>
      <w:r w:rsidRPr="002F68FB">
        <w:rPr>
          <w:rFonts w:ascii="Arial" w:hAnsi="Arial" w:cs="Arial"/>
          <w:sz w:val="24"/>
          <w:szCs w:val="24"/>
        </w:rPr>
        <w:t xml:space="preserve">). “Los serenazgo en el Perú: La municipalización de facto de la seguridad ciudadana, ¿modelo viable?”, en: Basombrío, Carlos (editor). </w:t>
      </w:r>
      <w:r w:rsidRPr="002F68FB">
        <w:rPr>
          <w:rFonts w:ascii="Arial" w:hAnsi="Arial" w:cs="Arial"/>
          <w:i/>
          <w:sz w:val="24"/>
          <w:szCs w:val="24"/>
        </w:rPr>
        <w:t>¿A dónde Vamos?</w:t>
      </w:r>
      <w:r w:rsidRPr="002F68FB">
        <w:rPr>
          <w:rFonts w:ascii="Arial" w:hAnsi="Arial" w:cs="Arial"/>
          <w:sz w:val="24"/>
          <w:szCs w:val="24"/>
        </w:rPr>
        <w:t xml:space="preserve"> Lima; Ciudad Nuestra y Wilson Center. </w:t>
      </w:r>
    </w:p>
    <w:p w14:paraId="0C2A9255" w14:textId="37151A62"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Gino Costa y Romero, Carlos</w:t>
      </w:r>
      <w:r w:rsidR="00980CDE">
        <w:rPr>
          <w:rFonts w:ascii="Arial" w:hAnsi="Arial" w:cs="Arial"/>
          <w:sz w:val="24"/>
          <w:szCs w:val="24"/>
        </w:rPr>
        <w:t>.</w:t>
      </w:r>
      <w:r w:rsidRPr="002F68FB">
        <w:rPr>
          <w:rFonts w:ascii="Arial" w:hAnsi="Arial" w:cs="Arial"/>
          <w:sz w:val="24"/>
          <w:szCs w:val="24"/>
        </w:rPr>
        <w:t xml:space="preserve"> (2012). </w:t>
      </w:r>
      <w:r w:rsidRPr="002F68FB">
        <w:rPr>
          <w:rFonts w:ascii="Arial" w:hAnsi="Arial" w:cs="Arial"/>
          <w:i/>
          <w:sz w:val="24"/>
          <w:szCs w:val="24"/>
        </w:rPr>
        <w:t xml:space="preserve">Inseguridad en el Perú. ¿Qué hacer? </w:t>
      </w:r>
      <w:r w:rsidRPr="002F68FB">
        <w:rPr>
          <w:rFonts w:ascii="Arial" w:hAnsi="Arial" w:cs="Arial"/>
          <w:sz w:val="24"/>
          <w:szCs w:val="24"/>
        </w:rPr>
        <w:t xml:space="preserve">Lima. Ciudad Nuestra. </w:t>
      </w:r>
    </w:p>
    <w:p w14:paraId="583C70B0" w14:textId="56ABCD33"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Gino Costa y Romero, Carlos</w:t>
      </w:r>
      <w:r w:rsidR="00980CDE">
        <w:rPr>
          <w:rFonts w:ascii="Arial" w:hAnsi="Arial" w:cs="Arial"/>
          <w:sz w:val="24"/>
          <w:szCs w:val="24"/>
        </w:rPr>
        <w:t>.</w:t>
      </w:r>
      <w:r w:rsidRPr="002F68FB">
        <w:rPr>
          <w:rFonts w:ascii="Arial" w:hAnsi="Arial" w:cs="Arial"/>
          <w:sz w:val="24"/>
          <w:szCs w:val="24"/>
        </w:rPr>
        <w:t xml:space="preserve"> (2010). </w:t>
      </w:r>
      <w:r w:rsidRPr="002F68FB">
        <w:rPr>
          <w:rFonts w:ascii="Arial" w:hAnsi="Arial" w:cs="Arial"/>
          <w:i/>
          <w:sz w:val="24"/>
          <w:szCs w:val="24"/>
        </w:rPr>
        <w:t xml:space="preserve">¿Le ganan la calle a los policías? </w:t>
      </w:r>
      <w:r w:rsidRPr="002F68FB">
        <w:rPr>
          <w:rFonts w:ascii="Arial" w:hAnsi="Arial" w:cs="Arial"/>
          <w:sz w:val="24"/>
          <w:szCs w:val="24"/>
        </w:rPr>
        <w:t xml:space="preserve">Lima. Ciudad Nuestra. </w:t>
      </w:r>
    </w:p>
    <w:p w14:paraId="21BBF76A" w14:textId="77777777"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 xml:space="preserve">Gino Costa y Romero, Carlos. Editores., (2009). </w:t>
      </w:r>
      <w:r w:rsidRPr="002F68FB">
        <w:rPr>
          <w:rFonts w:ascii="Arial" w:hAnsi="Arial" w:cs="Arial"/>
          <w:i/>
          <w:sz w:val="24"/>
          <w:szCs w:val="24"/>
        </w:rPr>
        <w:t xml:space="preserve">¿Qué hacer con las pandillas? </w:t>
      </w:r>
      <w:r w:rsidRPr="002F68FB">
        <w:rPr>
          <w:rFonts w:ascii="Arial" w:hAnsi="Arial" w:cs="Arial"/>
          <w:sz w:val="24"/>
          <w:szCs w:val="24"/>
        </w:rPr>
        <w:t xml:space="preserve">Lima. Ciudad Nuestra. </w:t>
      </w:r>
    </w:p>
    <w:p w14:paraId="430F716D" w14:textId="17EBFC2A"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Gino Costa; Briceño, Juan y Romero, Carlos</w:t>
      </w:r>
      <w:r w:rsidR="00980CDE">
        <w:rPr>
          <w:rFonts w:ascii="Arial" w:hAnsi="Arial" w:cs="Arial"/>
          <w:sz w:val="24"/>
          <w:szCs w:val="24"/>
        </w:rPr>
        <w:t>.</w:t>
      </w:r>
      <w:r w:rsidRPr="002F68FB">
        <w:rPr>
          <w:rFonts w:ascii="Arial" w:hAnsi="Arial" w:cs="Arial"/>
          <w:sz w:val="24"/>
          <w:szCs w:val="24"/>
        </w:rPr>
        <w:t xml:space="preserve"> (2008). </w:t>
      </w:r>
      <w:r w:rsidRPr="002F68FB">
        <w:rPr>
          <w:rFonts w:ascii="Arial" w:hAnsi="Arial" w:cs="Arial"/>
          <w:i/>
          <w:sz w:val="24"/>
          <w:szCs w:val="24"/>
        </w:rPr>
        <w:t xml:space="preserve">La policía que Lima necesita.  </w:t>
      </w:r>
      <w:r w:rsidRPr="002F68FB">
        <w:rPr>
          <w:rFonts w:ascii="Arial" w:hAnsi="Arial" w:cs="Arial"/>
          <w:sz w:val="24"/>
          <w:szCs w:val="24"/>
        </w:rPr>
        <w:t xml:space="preserve">Lima. Ciudad Nuestra. </w:t>
      </w:r>
    </w:p>
    <w:p w14:paraId="427F4D39" w14:textId="2B75EC0F" w:rsidR="00C851BD" w:rsidRPr="002F68FB" w:rsidRDefault="00980CDE" w:rsidP="00C851BD">
      <w:pPr>
        <w:spacing w:after="120" w:line="288" w:lineRule="auto"/>
        <w:jc w:val="both"/>
        <w:rPr>
          <w:rFonts w:ascii="Arial" w:hAnsi="Arial" w:cs="Arial"/>
          <w:i/>
          <w:sz w:val="24"/>
          <w:szCs w:val="24"/>
          <w:lang w:val="es-MX"/>
        </w:rPr>
      </w:pPr>
      <w:proofErr w:type="spellStart"/>
      <w:r>
        <w:rPr>
          <w:rFonts w:ascii="Arial" w:hAnsi="Arial" w:cs="Arial"/>
          <w:sz w:val="24"/>
          <w:szCs w:val="24"/>
          <w:lang w:val="es-MX"/>
        </w:rPr>
        <w:t>Hermilio</w:t>
      </w:r>
      <w:proofErr w:type="spellEnd"/>
      <w:r>
        <w:rPr>
          <w:rFonts w:ascii="Arial" w:hAnsi="Arial" w:cs="Arial"/>
          <w:sz w:val="24"/>
          <w:szCs w:val="24"/>
          <w:lang w:val="es-MX"/>
        </w:rPr>
        <w:t xml:space="preserve"> </w:t>
      </w:r>
      <w:proofErr w:type="spellStart"/>
      <w:r>
        <w:rPr>
          <w:rFonts w:ascii="Arial" w:hAnsi="Arial" w:cs="Arial"/>
          <w:sz w:val="24"/>
          <w:szCs w:val="24"/>
          <w:lang w:val="es-MX"/>
        </w:rPr>
        <w:t>Valdizá</w:t>
      </w:r>
      <w:r w:rsidR="00C851BD" w:rsidRPr="002F68FB">
        <w:rPr>
          <w:rFonts w:ascii="Arial" w:hAnsi="Arial" w:cs="Arial"/>
          <w:sz w:val="24"/>
          <w:szCs w:val="24"/>
          <w:lang w:val="es-MX"/>
        </w:rPr>
        <w:t>n</w:t>
      </w:r>
      <w:proofErr w:type="spellEnd"/>
      <w:r>
        <w:rPr>
          <w:rFonts w:ascii="Arial" w:hAnsi="Arial" w:cs="Arial"/>
          <w:sz w:val="24"/>
          <w:szCs w:val="24"/>
          <w:lang w:val="es-MX"/>
        </w:rPr>
        <w:t>.</w:t>
      </w:r>
      <w:r w:rsidR="00C851BD" w:rsidRPr="002F68FB">
        <w:rPr>
          <w:rFonts w:ascii="Arial" w:hAnsi="Arial" w:cs="Arial"/>
          <w:sz w:val="24"/>
          <w:szCs w:val="24"/>
          <w:lang w:val="es-MX"/>
        </w:rPr>
        <w:t xml:space="preserve"> (1909). </w:t>
      </w:r>
      <w:r w:rsidR="00C851BD" w:rsidRPr="002F68FB">
        <w:rPr>
          <w:rFonts w:ascii="Arial" w:hAnsi="Arial" w:cs="Arial"/>
          <w:i/>
          <w:sz w:val="24"/>
          <w:szCs w:val="24"/>
          <w:lang w:val="es-MX"/>
        </w:rPr>
        <w:t xml:space="preserve">La delincuencia en el Perú (sus factores etiológicos). Ensayo de criminología nacional. </w:t>
      </w:r>
      <w:r w:rsidR="00C851BD" w:rsidRPr="002F68FB">
        <w:rPr>
          <w:rFonts w:ascii="Arial" w:hAnsi="Arial" w:cs="Arial"/>
          <w:sz w:val="24"/>
          <w:szCs w:val="24"/>
          <w:lang w:val="es-MX"/>
        </w:rPr>
        <w:t>Lima. Tesis Universidad Nacional Mayor de San Marcos.</w:t>
      </w:r>
    </w:p>
    <w:p w14:paraId="28C24964" w14:textId="77777777" w:rsidR="00C851BD" w:rsidRPr="002F68FB" w:rsidRDefault="00C851BD" w:rsidP="00C851BD">
      <w:pPr>
        <w:spacing w:after="120" w:line="288" w:lineRule="auto"/>
        <w:jc w:val="both"/>
        <w:rPr>
          <w:rFonts w:ascii="Arial" w:hAnsi="Arial" w:cs="Arial"/>
          <w:i/>
          <w:sz w:val="24"/>
          <w:szCs w:val="24"/>
          <w:lang w:val="es-MX"/>
        </w:rPr>
      </w:pPr>
      <w:r w:rsidRPr="002F68FB">
        <w:rPr>
          <w:rFonts w:ascii="Arial" w:hAnsi="Arial" w:cs="Arial"/>
          <w:sz w:val="24"/>
          <w:szCs w:val="24"/>
          <w:lang w:val="es-MX"/>
        </w:rPr>
        <w:t xml:space="preserve">Hobsbawm, Eric J. (2001) </w:t>
      </w:r>
      <w:r w:rsidRPr="002F68FB">
        <w:rPr>
          <w:rFonts w:ascii="Arial" w:hAnsi="Arial" w:cs="Arial"/>
          <w:i/>
          <w:sz w:val="24"/>
          <w:szCs w:val="24"/>
          <w:lang w:val="es-MX"/>
        </w:rPr>
        <w:t xml:space="preserve">Rebeldes primitivos. España. Editorial Ariel. </w:t>
      </w:r>
    </w:p>
    <w:p w14:paraId="40865852" w14:textId="65EDB90A"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Instituto de Defensa Legal</w:t>
      </w:r>
      <w:r w:rsidR="00980CDE">
        <w:rPr>
          <w:rFonts w:ascii="Arial" w:hAnsi="Arial" w:cs="Arial"/>
          <w:sz w:val="24"/>
          <w:szCs w:val="24"/>
        </w:rPr>
        <w:t>.</w:t>
      </w:r>
      <w:r w:rsidRPr="002F68FB">
        <w:rPr>
          <w:rFonts w:ascii="Arial" w:hAnsi="Arial" w:cs="Arial"/>
          <w:sz w:val="24"/>
          <w:szCs w:val="24"/>
        </w:rPr>
        <w:t xml:space="preserve"> (2014). </w:t>
      </w:r>
      <w:r w:rsidRPr="002F68FB">
        <w:rPr>
          <w:rFonts w:ascii="Arial" w:hAnsi="Arial" w:cs="Arial"/>
          <w:i/>
          <w:sz w:val="24"/>
          <w:szCs w:val="24"/>
        </w:rPr>
        <w:t>Informe anual de seguridad ciudadana. El devaneo continua.</w:t>
      </w:r>
      <w:r w:rsidRPr="002F68FB">
        <w:rPr>
          <w:rFonts w:ascii="Arial" w:hAnsi="Arial" w:cs="Arial"/>
          <w:sz w:val="24"/>
          <w:szCs w:val="24"/>
        </w:rPr>
        <w:t xml:space="preserve">  Lima.</w:t>
      </w:r>
    </w:p>
    <w:p w14:paraId="7CF71734" w14:textId="72C132DF"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w:t>
      </w:r>
      <w:r w:rsidR="00A307FE">
        <w:rPr>
          <w:rFonts w:ascii="Arial" w:hAnsi="Arial" w:cs="Arial"/>
          <w:sz w:val="24"/>
          <w:szCs w:val="24"/>
        </w:rPr>
        <w:t>--------</w:t>
      </w:r>
      <w:r w:rsidRPr="002F68FB">
        <w:rPr>
          <w:rFonts w:ascii="Arial" w:hAnsi="Arial" w:cs="Arial"/>
          <w:sz w:val="24"/>
          <w:szCs w:val="24"/>
        </w:rPr>
        <w:t xml:space="preserve"> (2013).</w:t>
      </w:r>
      <w:r w:rsidRPr="002F68FB">
        <w:rPr>
          <w:rFonts w:ascii="Arial" w:hAnsi="Arial" w:cs="Arial"/>
          <w:i/>
          <w:sz w:val="24"/>
          <w:szCs w:val="24"/>
        </w:rPr>
        <w:t xml:space="preserve"> Informe anual de seguridad ciudadana. Crisis política, temores y acciones de esperanza.</w:t>
      </w:r>
      <w:r w:rsidRPr="002F68FB">
        <w:rPr>
          <w:rFonts w:ascii="Arial" w:hAnsi="Arial" w:cs="Arial"/>
          <w:sz w:val="24"/>
          <w:szCs w:val="24"/>
        </w:rPr>
        <w:t xml:space="preserve">  Lima.</w:t>
      </w:r>
    </w:p>
    <w:p w14:paraId="2E4228CB" w14:textId="77777777"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    (2012).</w:t>
      </w:r>
      <w:r w:rsidRPr="002F68FB">
        <w:rPr>
          <w:rFonts w:ascii="Arial" w:hAnsi="Arial" w:cs="Arial"/>
          <w:i/>
          <w:sz w:val="24"/>
          <w:szCs w:val="24"/>
        </w:rPr>
        <w:t xml:space="preserve"> Informe anual de seguridad ciudadana. Más allá de los miedos.</w:t>
      </w:r>
      <w:r w:rsidRPr="002F68FB">
        <w:rPr>
          <w:rFonts w:ascii="Arial" w:hAnsi="Arial" w:cs="Arial"/>
          <w:sz w:val="24"/>
          <w:szCs w:val="24"/>
        </w:rPr>
        <w:t xml:space="preserve">  Lima</w:t>
      </w:r>
    </w:p>
    <w:p w14:paraId="3B23B3CF" w14:textId="77777777"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    (2011).</w:t>
      </w:r>
      <w:r w:rsidRPr="002F68FB">
        <w:rPr>
          <w:rFonts w:ascii="Arial" w:hAnsi="Arial" w:cs="Arial"/>
          <w:i/>
          <w:sz w:val="24"/>
          <w:szCs w:val="24"/>
        </w:rPr>
        <w:t xml:space="preserve"> Informe anual de seguridad ciudadana. Una nueva oportunidad para enfrentar la inseguridad sin demagogia punitiva.</w:t>
      </w:r>
      <w:r w:rsidRPr="002F68FB">
        <w:rPr>
          <w:rFonts w:ascii="Arial" w:hAnsi="Arial" w:cs="Arial"/>
          <w:sz w:val="24"/>
          <w:szCs w:val="24"/>
        </w:rPr>
        <w:t xml:space="preserve">  Lima.</w:t>
      </w:r>
    </w:p>
    <w:p w14:paraId="63B5F1A6" w14:textId="77777777"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    (2010).</w:t>
      </w:r>
      <w:r w:rsidRPr="002F68FB">
        <w:rPr>
          <w:rFonts w:ascii="Arial" w:hAnsi="Arial" w:cs="Arial"/>
          <w:i/>
          <w:sz w:val="24"/>
          <w:szCs w:val="24"/>
        </w:rPr>
        <w:t xml:space="preserve"> Informe anual de seguridad ciudadana. El legado del gobierno de Alan García: un país más inseguro.</w:t>
      </w:r>
      <w:r w:rsidRPr="002F68FB">
        <w:rPr>
          <w:rFonts w:ascii="Arial" w:hAnsi="Arial" w:cs="Arial"/>
          <w:sz w:val="24"/>
          <w:szCs w:val="24"/>
        </w:rPr>
        <w:t xml:space="preserve">  Lima.</w:t>
      </w:r>
    </w:p>
    <w:p w14:paraId="56046B42" w14:textId="77777777" w:rsidR="00C851BD" w:rsidRPr="002F68FB" w:rsidRDefault="00C851BD" w:rsidP="00C851BD">
      <w:pPr>
        <w:spacing w:after="120" w:line="288" w:lineRule="auto"/>
        <w:jc w:val="both"/>
        <w:rPr>
          <w:rFonts w:ascii="Arial" w:hAnsi="Arial" w:cs="Arial"/>
          <w:i/>
          <w:sz w:val="24"/>
          <w:szCs w:val="24"/>
        </w:rPr>
      </w:pPr>
      <w:r w:rsidRPr="002F68FB">
        <w:rPr>
          <w:rFonts w:ascii="Arial" w:hAnsi="Arial" w:cs="Arial"/>
          <w:sz w:val="24"/>
          <w:szCs w:val="24"/>
        </w:rPr>
        <w:t>Instituto de Defensa Lega (2009).</w:t>
      </w:r>
      <w:r w:rsidRPr="002F68FB">
        <w:rPr>
          <w:rFonts w:ascii="Arial" w:hAnsi="Arial" w:cs="Arial"/>
          <w:i/>
          <w:sz w:val="24"/>
          <w:szCs w:val="24"/>
        </w:rPr>
        <w:t xml:space="preserve"> La fuerza de todos. </w:t>
      </w:r>
      <w:r w:rsidRPr="002F68FB">
        <w:rPr>
          <w:rFonts w:ascii="Arial" w:hAnsi="Arial" w:cs="Arial"/>
          <w:sz w:val="24"/>
          <w:szCs w:val="24"/>
        </w:rPr>
        <w:t>Lima.</w:t>
      </w:r>
      <w:r w:rsidRPr="002F68FB">
        <w:rPr>
          <w:rFonts w:ascii="Arial" w:hAnsi="Arial" w:cs="Arial"/>
          <w:i/>
          <w:sz w:val="24"/>
          <w:szCs w:val="24"/>
        </w:rPr>
        <w:t xml:space="preserve"> </w:t>
      </w:r>
    </w:p>
    <w:p w14:paraId="0293A9C8" w14:textId="6BE09A4F" w:rsidR="00C851BD" w:rsidRPr="002F68FB" w:rsidRDefault="00C851BD" w:rsidP="00C851BD">
      <w:pPr>
        <w:tabs>
          <w:tab w:val="left" w:pos="1920"/>
        </w:tabs>
        <w:spacing w:after="120" w:line="288" w:lineRule="auto"/>
        <w:jc w:val="both"/>
        <w:rPr>
          <w:rFonts w:ascii="Arial" w:hAnsi="Arial" w:cs="Arial"/>
          <w:sz w:val="24"/>
          <w:szCs w:val="24"/>
        </w:rPr>
      </w:pPr>
      <w:proofErr w:type="spellStart"/>
      <w:r w:rsidRPr="002F68FB">
        <w:rPr>
          <w:rFonts w:ascii="Arial" w:hAnsi="Arial" w:cs="Arial"/>
          <w:sz w:val="24"/>
          <w:szCs w:val="24"/>
        </w:rPr>
        <w:lastRenderedPageBreak/>
        <w:t>Jerjes</w:t>
      </w:r>
      <w:proofErr w:type="spellEnd"/>
      <w:r w:rsidRPr="002F68FB">
        <w:rPr>
          <w:rFonts w:ascii="Arial" w:hAnsi="Arial" w:cs="Arial"/>
          <w:sz w:val="24"/>
          <w:szCs w:val="24"/>
        </w:rPr>
        <w:t xml:space="preserve"> Loayza</w:t>
      </w:r>
      <w:r w:rsidR="00980CDE">
        <w:rPr>
          <w:rFonts w:ascii="Arial" w:hAnsi="Arial" w:cs="Arial"/>
          <w:sz w:val="24"/>
          <w:szCs w:val="24"/>
        </w:rPr>
        <w:t>.</w:t>
      </w:r>
      <w:r w:rsidRPr="002F68FB">
        <w:rPr>
          <w:rFonts w:ascii="Arial" w:hAnsi="Arial" w:cs="Arial"/>
          <w:sz w:val="24"/>
          <w:szCs w:val="24"/>
        </w:rPr>
        <w:t xml:space="preserve"> (2011). </w:t>
      </w:r>
      <w:r w:rsidRPr="002F68FB">
        <w:rPr>
          <w:rFonts w:ascii="Arial" w:hAnsi="Arial" w:cs="Arial"/>
          <w:i/>
          <w:sz w:val="24"/>
          <w:szCs w:val="24"/>
        </w:rPr>
        <w:t>Juventud y clandestinidad en Lima. Imaginarios y prácticas violentes.</w:t>
      </w:r>
      <w:r w:rsidRPr="002F68FB">
        <w:rPr>
          <w:rFonts w:ascii="Arial" w:hAnsi="Arial" w:cs="Arial"/>
          <w:sz w:val="24"/>
          <w:szCs w:val="24"/>
        </w:rPr>
        <w:t xml:space="preserve"> Lima: Universidad Nacional Mayor de San Marcos.  </w:t>
      </w:r>
    </w:p>
    <w:p w14:paraId="75E51939" w14:textId="228CB533" w:rsidR="00C851BD" w:rsidRPr="002F68FB" w:rsidRDefault="00C851BD" w:rsidP="00C851BD">
      <w:pPr>
        <w:tabs>
          <w:tab w:val="left" w:pos="1920"/>
        </w:tabs>
        <w:spacing w:after="120" w:line="288" w:lineRule="auto"/>
        <w:jc w:val="both"/>
        <w:rPr>
          <w:rFonts w:ascii="Arial" w:hAnsi="Arial" w:cs="Arial"/>
          <w:sz w:val="24"/>
          <w:szCs w:val="24"/>
          <w:lang w:val="es-ES"/>
        </w:rPr>
      </w:pPr>
      <w:r w:rsidRPr="002F68FB">
        <w:rPr>
          <w:rFonts w:ascii="Arial" w:hAnsi="Arial" w:cs="Arial"/>
          <w:sz w:val="24"/>
          <w:szCs w:val="24"/>
          <w:lang w:val="es-ES"/>
        </w:rPr>
        <w:t>Jorge León</w:t>
      </w:r>
      <w:r w:rsidR="00980CDE">
        <w:rPr>
          <w:rFonts w:ascii="Arial" w:hAnsi="Arial" w:cs="Arial"/>
          <w:sz w:val="24"/>
          <w:szCs w:val="24"/>
          <w:lang w:val="es-ES"/>
        </w:rPr>
        <w:t>.</w:t>
      </w:r>
      <w:r w:rsidRPr="002F68FB">
        <w:rPr>
          <w:rFonts w:ascii="Arial" w:hAnsi="Arial" w:cs="Arial"/>
          <w:sz w:val="24"/>
          <w:szCs w:val="24"/>
          <w:lang w:val="es-ES"/>
        </w:rPr>
        <w:t xml:space="preserve"> (2002). </w:t>
      </w:r>
      <w:r w:rsidRPr="002F68FB">
        <w:rPr>
          <w:rFonts w:ascii="Arial" w:hAnsi="Arial" w:cs="Arial"/>
          <w:i/>
          <w:sz w:val="24"/>
          <w:szCs w:val="24"/>
          <w:lang w:val="es-ES"/>
        </w:rPr>
        <w:t>Las pandillas en Huamanga: Una nueva expresión de violencia social en el contexto de postguerra (1989-2001).</w:t>
      </w:r>
      <w:r w:rsidRPr="002F68FB">
        <w:rPr>
          <w:rFonts w:ascii="Arial" w:hAnsi="Arial" w:cs="Arial"/>
          <w:sz w:val="24"/>
          <w:szCs w:val="24"/>
          <w:lang w:val="es-ES"/>
        </w:rPr>
        <w:t xml:space="preserve"> Tesis no publicada, Universidad Nacional San Cristóbal de Huamanga, Ayacucho. </w:t>
      </w:r>
    </w:p>
    <w:p w14:paraId="7105890E" w14:textId="728349DF" w:rsidR="00C851BD" w:rsidRDefault="0078034E" w:rsidP="00C851BD">
      <w:pPr>
        <w:spacing w:after="120" w:line="288" w:lineRule="auto"/>
        <w:jc w:val="both"/>
        <w:rPr>
          <w:rFonts w:ascii="Arial" w:hAnsi="Arial" w:cs="Arial"/>
          <w:sz w:val="24"/>
          <w:szCs w:val="24"/>
        </w:rPr>
      </w:pPr>
      <w:r>
        <w:rPr>
          <w:rFonts w:ascii="Arial" w:hAnsi="Arial" w:cs="Arial"/>
          <w:sz w:val="24"/>
          <w:szCs w:val="24"/>
        </w:rPr>
        <w:t>Jorge Srur.</w:t>
      </w:r>
      <w:r w:rsidR="00C851BD" w:rsidRPr="002F68FB">
        <w:rPr>
          <w:rFonts w:ascii="Arial" w:hAnsi="Arial" w:cs="Arial"/>
          <w:sz w:val="24"/>
          <w:szCs w:val="24"/>
        </w:rPr>
        <w:t xml:space="preserve"> </w:t>
      </w:r>
      <w:r w:rsidR="00980CDE">
        <w:rPr>
          <w:rFonts w:ascii="Arial" w:hAnsi="Arial" w:cs="Arial"/>
          <w:sz w:val="24"/>
          <w:szCs w:val="24"/>
        </w:rPr>
        <w:t>(2014)</w:t>
      </w:r>
      <w:r>
        <w:rPr>
          <w:rFonts w:ascii="Arial" w:hAnsi="Arial" w:cs="Arial"/>
          <w:sz w:val="24"/>
          <w:szCs w:val="24"/>
        </w:rPr>
        <w:t>, e</w:t>
      </w:r>
      <w:r w:rsidR="00980CDE">
        <w:rPr>
          <w:rFonts w:ascii="Arial" w:hAnsi="Arial" w:cs="Arial"/>
          <w:sz w:val="24"/>
          <w:szCs w:val="24"/>
        </w:rPr>
        <w:t>ditor.,</w:t>
      </w:r>
      <w:r w:rsidR="00C851BD" w:rsidRPr="002F68FB">
        <w:rPr>
          <w:rFonts w:ascii="Arial" w:hAnsi="Arial" w:cs="Arial"/>
          <w:sz w:val="24"/>
          <w:szCs w:val="24"/>
        </w:rPr>
        <w:t xml:space="preserve"> </w:t>
      </w:r>
      <w:r w:rsidR="00C851BD" w:rsidRPr="002F68FB">
        <w:rPr>
          <w:rFonts w:ascii="Arial" w:hAnsi="Arial" w:cs="Arial"/>
          <w:i/>
          <w:sz w:val="24"/>
          <w:szCs w:val="24"/>
        </w:rPr>
        <w:t>¿Qué observan los que observan el delito?</w:t>
      </w:r>
      <w:r w:rsidR="00C851BD" w:rsidRPr="002F68FB">
        <w:rPr>
          <w:rFonts w:ascii="Arial" w:hAnsi="Arial" w:cs="Arial"/>
          <w:sz w:val="24"/>
          <w:szCs w:val="24"/>
        </w:rPr>
        <w:t xml:space="preserve"> Documento para la discusión N°364. Banco Interamericano del desarrollo. </w:t>
      </w:r>
    </w:p>
    <w:p w14:paraId="7C67DDD6" w14:textId="1731681F" w:rsidR="00C851BD" w:rsidRPr="002F68FB" w:rsidRDefault="00C851BD" w:rsidP="00C851BD">
      <w:pPr>
        <w:spacing w:after="120" w:line="288" w:lineRule="auto"/>
        <w:jc w:val="both"/>
        <w:rPr>
          <w:rFonts w:ascii="Arial" w:hAnsi="Arial" w:cs="Arial"/>
          <w:sz w:val="24"/>
          <w:szCs w:val="24"/>
          <w:lang w:val="es-ES"/>
        </w:rPr>
      </w:pPr>
      <w:proofErr w:type="spellStart"/>
      <w:r w:rsidRPr="002F68FB">
        <w:rPr>
          <w:rFonts w:ascii="Arial" w:hAnsi="Arial" w:cs="Arial"/>
          <w:sz w:val="24"/>
          <w:szCs w:val="24"/>
          <w:lang w:val="es-ES"/>
        </w:rPr>
        <w:t>Kapsoli</w:t>
      </w:r>
      <w:proofErr w:type="spellEnd"/>
      <w:r w:rsidRPr="002F68FB">
        <w:rPr>
          <w:rFonts w:ascii="Arial" w:hAnsi="Arial" w:cs="Arial"/>
          <w:sz w:val="24"/>
          <w:szCs w:val="24"/>
          <w:lang w:val="es-ES"/>
        </w:rPr>
        <w:t>, Wilfredo</w:t>
      </w:r>
      <w:r w:rsidR="0078034E">
        <w:rPr>
          <w:rFonts w:ascii="Arial" w:hAnsi="Arial" w:cs="Arial"/>
          <w:sz w:val="24"/>
          <w:szCs w:val="24"/>
          <w:lang w:val="es-ES"/>
        </w:rPr>
        <w:t>.</w:t>
      </w:r>
      <w:r w:rsidRPr="002F68FB">
        <w:rPr>
          <w:rFonts w:ascii="Arial" w:hAnsi="Arial" w:cs="Arial"/>
          <w:sz w:val="24"/>
          <w:szCs w:val="24"/>
          <w:lang w:val="es-ES"/>
        </w:rPr>
        <w:t xml:space="preserve"> (1975). </w:t>
      </w:r>
      <w:r w:rsidRPr="002F68FB">
        <w:rPr>
          <w:rFonts w:ascii="Arial" w:hAnsi="Arial" w:cs="Arial"/>
          <w:i/>
          <w:sz w:val="24"/>
          <w:szCs w:val="24"/>
          <w:lang w:val="es-ES"/>
        </w:rPr>
        <w:t xml:space="preserve">Sublevaciones de esclavos en el Perú, siglo XVII. </w:t>
      </w:r>
      <w:r w:rsidRPr="002F68FB">
        <w:rPr>
          <w:rFonts w:ascii="Arial" w:hAnsi="Arial" w:cs="Arial"/>
          <w:sz w:val="24"/>
          <w:szCs w:val="24"/>
          <w:lang w:val="es-ES"/>
        </w:rPr>
        <w:t xml:space="preserve">Lima Universidad Ricardo Palma. </w:t>
      </w:r>
    </w:p>
    <w:p w14:paraId="37B64F68" w14:textId="77777777" w:rsidR="00C851BD" w:rsidRPr="002F68FB" w:rsidRDefault="00C851BD" w:rsidP="00C851BD">
      <w:pPr>
        <w:spacing w:after="120" w:line="288" w:lineRule="auto"/>
        <w:jc w:val="both"/>
        <w:rPr>
          <w:rStyle w:val="Hipervnculo"/>
          <w:rFonts w:ascii="Arial" w:hAnsi="Arial" w:cs="Arial"/>
          <w:sz w:val="24"/>
          <w:szCs w:val="24"/>
        </w:rPr>
      </w:pPr>
      <w:r w:rsidRPr="002F68FB">
        <w:rPr>
          <w:rFonts w:ascii="Arial" w:hAnsi="Arial" w:cs="Arial"/>
          <w:sz w:val="24"/>
          <w:szCs w:val="24"/>
        </w:rPr>
        <w:t>Martín Segura, José Aureliano y Navarro Espigares, José Luis (2007). “</w:t>
      </w:r>
      <w:r w:rsidRPr="002F68FB">
        <w:rPr>
          <w:rFonts w:ascii="Arial" w:hAnsi="Arial" w:cs="Arial"/>
          <w:bCs/>
          <w:sz w:val="24"/>
          <w:szCs w:val="24"/>
        </w:rPr>
        <w:t>Metodología econométrica para el análisis económico del delito. Los modelos de datos de panel.”</w:t>
      </w:r>
      <w:r w:rsidRPr="002F68FB">
        <w:rPr>
          <w:rFonts w:ascii="Arial" w:hAnsi="Arial" w:cs="Arial"/>
          <w:color w:val="000000"/>
          <w:sz w:val="24"/>
          <w:szCs w:val="24"/>
        </w:rPr>
        <w:t xml:space="preserve"> </w:t>
      </w:r>
      <w:r w:rsidRPr="002F68FB">
        <w:rPr>
          <w:rFonts w:ascii="Arial" w:hAnsi="Arial" w:cs="Arial"/>
          <w:i/>
          <w:color w:val="000000"/>
          <w:sz w:val="24"/>
          <w:szCs w:val="24"/>
        </w:rPr>
        <w:t>Revista Española de Investigación Criminológica</w:t>
      </w:r>
      <w:r w:rsidRPr="002F68FB">
        <w:rPr>
          <w:rFonts w:ascii="Arial" w:hAnsi="Arial" w:cs="Arial"/>
          <w:bCs/>
          <w:i/>
          <w:sz w:val="24"/>
          <w:szCs w:val="24"/>
        </w:rPr>
        <w:t xml:space="preserve">. </w:t>
      </w:r>
      <w:r w:rsidRPr="002F68FB">
        <w:rPr>
          <w:rFonts w:ascii="Arial" w:hAnsi="Arial" w:cs="Arial"/>
          <w:color w:val="000000"/>
          <w:sz w:val="24"/>
          <w:szCs w:val="24"/>
        </w:rPr>
        <w:t xml:space="preserve">Número 5. Obtenido en: </w:t>
      </w:r>
      <w:hyperlink r:id="rId14" w:history="1">
        <w:r w:rsidRPr="002F68FB">
          <w:rPr>
            <w:rStyle w:val="Hipervnculo"/>
            <w:rFonts w:ascii="Arial" w:hAnsi="Arial" w:cs="Arial"/>
            <w:sz w:val="24"/>
            <w:szCs w:val="24"/>
          </w:rPr>
          <w:t>www.criminología.net</w:t>
        </w:r>
      </w:hyperlink>
    </w:p>
    <w:p w14:paraId="68111B93" w14:textId="27CA5206" w:rsidR="00C851BD" w:rsidRPr="002F68FB" w:rsidRDefault="0078034E" w:rsidP="00C851BD">
      <w:pPr>
        <w:tabs>
          <w:tab w:val="left" w:pos="1920"/>
        </w:tabs>
        <w:spacing w:after="120" w:line="288" w:lineRule="auto"/>
        <w:jc w:val="both"/>
        <w:rPr>
          <w:rFonts w:ascii="Arial" w:hAnsi="Arial" w:cs="Arial"/>
          <w:i/>
          <w:sz w:val="24"/>
          <w:szCs w:val="24"/>
        </w:rPr>
      </w:pPr>
      <w:r w:rsidRPr="0078034E">
        <w:rPr>
          <w:rFonts w:ascii="Arial" w:hAnsi="Arial" w:cs="Arial"/>
          <w:sz w:val="24"/>
          <w:szCs w:val="24"/>
        </w:rPr>
        <w:t xml:space="preserve">Martínez y Tong. </w:t>
      </w:r>
      <w:r w:rsidR="00C851BD" w:rsidRPr="0078034E">
        <w:rPr>
          <w:rFonts w:ascii="Arial" w:hAnsi="Arial" w:cs="Arial"/>
          <w:sz w:val="24"/>
          <w:szCs w:val="24"/>
        </w:rPr>
        <w:t>(1998)</w:t>
      </w:r>
      <w:r w:rsidRPr="0078034E">
        <w:rPr>
          <w:rFonts w:ascii="Arial" w:hAnsi="Arial" w:cs="Arial"/>
          <w:sz w:val="24"/>
          <w:szCs w:val="24"/>
        </w:rPr>
        <w:t>, editores.,</w:t>
      </w:r>
      <w:r w:rsidR="00C851BD" w:rsidRPr="0078034E">
        <w:rPr>
          <w:rFonts w:ascii="Arial" w:hAnsi="Arial" w:cs="Arial"/>
          <w:i/>
          <w:sz w:val="24"/>
          <w:szCs w:val="24"/>
        </w:rPr>
        <w:t xml:space="preserve"> ¿Nacidos para ser salvajes? Identidad y violencia juvenil en los 90. </w:t>
      </w:r>
      <w:r w:rsidR="00C851BD" w:rsidRPr="0078034E">
        <w:rPr>
          <w:rFonts w:ascii="Arial" w:hAnsi="Arial" w:cs="Arial"/>
          <w:sz w:val="24"/>
          <w:szCs w:val="24"/>
        </w:rPr>
        <w:t>Lima: Casa de estudios del Socialismo y Centro de Estudios y Acción para la Paz.</w:t>
      </w:r>
      <w:r w:rsidR="00C851BD" w:rsidRPr="002F68FB">
        <w:rPr>
          <w:rFonts w:ascii="Arial" w:hAnsi="Arial" w:cs="Arial"/>
          <w:i/>
          <w:sz w:val="24"/>
          <w:szCs w:val="24"/>
        </w:rPr>
        <w:t xml:space="preserve"> </w:t>
      </w:r>
    </w:p>
    <w:p w14:paraId="735BCB96" w14:textId="5D7428D4" w:rsidR="00C851BD" w:rsidRPr="002F68FB" w:rsidRDefault="00C851BD" w:rsidP="00C851BD">
      <w:pPr>
        <w:spacing w:after="120" w:line="288" w:lineRule="auto"/>
        <w:jc w:val="both"/>
        <w:rPr>
          <w:rStyle w:val="Hipervnculo"/>
          <w:rFonts w:ascii="Arial" w:hAnsi="Arial" w:cs="Arial"/>
          <w:color w:val="auto"/>
          <w:sz w:val="24"/>
          <w:szCs w:val="24"/>
          <w:u w:val="none"/>
          <w:lang w:val="es-ES"/>
        </w:rPr>
      </w:pPr>
      <w:r w:rsidRPr="002F68FB">
        <w:rPr>
          <w:rFonts w:ascii="Arial" w:hAnsi="Arial" w:cs="Arial"/>
          <w:sz w:val="24"/>
          <w:szCs w:val="24"/>
          <w:lang w:val="es-ES"/>
        </w:rPr>
        <w:t xml:space="preserve">Medrano </w:t>
      </w:r>
      <w:proofErr w:type="spellStart"/>
      <w:r w:rsidRPr="002F68FB">
        <w:rPr>
          <w:rFonts w:ascii="Arial" w:hAnsi="Arial" w:cs="Arial"/>
          <w:sz w:val="24"/>
          <w:szCs w:val="24"/>
          <w:lang w:val="es-ES"/>
        </w:rPr>
        <w:t>Ossio</w:t>
      </w:r>
      <w:proofErr w:type="spellEnd"/>
      <w:r w:rsidRPr="002F68FB">
        <w:rPr>
          <w:rFonts w:ascii="Arial" w:hAnsi="Arial" w:cs="Arial"/>
          <w:sz w:val="24"/>
          <w:szCs w:val="24"/>
          <w:lang w:val="es-ES"/>
        </w:rPr>
        <w:t>, José</w:t>
      </w:r>
      <w:r w:rsidR="0078034E">
        <w:rPr>
          <w:rFonts w:ascii="Arial" w:hAnsi="Arial" w:cs="Arial"/>
          <w:sz w:val="24"/>
          <w:szCs w:val="24"/>
          <w:lang w:val="es-ES"/>
        </w:rPr>
        <w:t>.</w:t>
      </w:r>
      <w:r w:rsidRPr="002F68FB">
        <w:rPr>
          <w:rFonts w:ascii="Arial" w:hAnsi="Arial" w:cs="Arial"/>
          <w:sz w:val="24"/>
          <w:szCs w:val="24"/>
          <w:lang w:val="es-ES"/>
        </w:rPr>
        <w:t xml:space="preserve"> (1941).</w:t>
      </w:r>
      <w:r w:rsidRPr="002F68FB">
        <w:rPr>
          <w:rFonts w:ascii="Arial" w:hAnsi="Arial" w:cs="Arial"/>
          <w:i/>
          <w:sz w:val="24"/>
          <w:szCs w:val="24"/>
          <w:lang w:val="es-ES"/>
        </w:rPr>
        <w:t>Responsabilidad Penal De Los Indígenas, Potosí</w:t>
      </w:r>
      <w:r w:rsidRPr="002F68FB">
        <w:rPr>
          <w:rFonts w:ascii="Arial" w:hAnsi="Arial" w:cs="Arial"/>
          <w:sz w:val="24"/>
          <w:szCs w:val="24"/>
          <w:lang w:val="es-ES"/>
        </w:rPr>
        <w:t>. Bolivia. Universidad Autónoma Tomás Farías.</w:t>
      </w:r>
    </w:p>
    <w:p w14:paraId="239E3CFE" w14:textId="19B91F0B"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rPr>
        <w:t>Miro Quesada, Oscar</w:t>
      </w:r>
      <w:r w:rsidR="004465F9">
        <w:rPr>
          <w:rFonts w:ascii="Arial" w:hAnsi="Arial" w:cs="Arial"/>
          <w:sz w:val="24"/>
          <w:szCs w:val="24"/>
        </w:rPr>
        <w:t>.</w:t>
      </w:r>
      <w:r w:rsidRPr="002F68FB">
        <w:rPr>
          <w:rFonts w:ascii="Arial" w:hAnsi="Arial" w:cs="Arial"/>
          <w:sz w:val="24"/>
          <w:szCs w:val="24"/>
        </w:rPr>
        <w:t xml:space="preserve"> (1922)</w:t>
      </w:r>
      <w:r w:rsidR="004465F9">
        <w:rPr>
          <w:rFonts w:ascii="Arial" w:hAnsi="Arial" w:cs="Arial"/>
          <w:i/>
          <w:sz w:val="24"/>
          <w:szCs w:val="24"/>
        </w:rPr>
        <w:t xml:space="preserve">. Breves apuntes de la </w:t>
      </w:r>
      <w:proofErr w:type="spellStart"/>
      <w:r w:rsidR="004465F9">
        <w:rPr>
          <w:rFonts w:ascii="Arial" w:hAnsi="Arial" w:cs="Arial"/>
          <w:i/>
          <w:sz w:val="24"/>
          <w:szCs w:val="24"/>
        </w:rPr>
        <w:t>mesologí</w:t>
      </w:r>
      <w:r w:rsidRPr="002F68FB">
        <w:rPr>
          <w:rFonts w:ascii="Arial" w:hAnsi="Arial" w:cs="Arial"/>
          <w:i/>
          <w:sz w:val="24"/>
          <w:szCs w:val="24"/>
        </w:rPr>
        <w:t>a</w:t>
      </w:r>
      <w:proofErr w:type="spellEnd"/>
      <w:r w:rsidRPr="002F68FB">
        <w:rPr>
          <w:rFonts w:ascii="Arial" w:hAnsi="Arial" w:cs="Arial"/>
          <w:i/>
          <w:sz w:val="24"/>
          <w:szCs w:val="24"/>
        </w:rPr>
        <w:t xml:space="preserve"> criminal peruana</w:t>
      </w:r>
      <w:r w:rsidRPr="002F68FB">
        <w:rPr>
          <w:rFonts w:ascii="Arial" w:hAnsi="Arial" w:cs="Arial"/>
          <w:sz w:val="24"/>
          <w:szCs w:val="24"/>
        </w:rPr>
        <w:t>. Lima. Quesada.</w:t>
      </w:r>
    </w:p>
    <w:p w14:paraId="0896ADB9" w14:textId="2F46BC03" w:rsidR="00C851BD" w:rsidRPr="002F68FB" w:rsidRDefault="00C851BD" w:rsidP="00C851BD">
      <w:pPr>
        <w:tabs>
          <w:tab w:val="left" w:pos="1920"/>
        </w:tabs>
        <w:spacing w:after="120" w:line="288" w:lineRule="auto"/>
        <w:jc w:val="both"/>
        <w:rPr>
          <w:rFonts w:ascii="Arial" w:hAnsi="Arial" w:cs="Arial"/>
          <w:sz w:val="24"/>
          <w:szCs w:val="24"/>
          <w:lang w:val="es-ES"/>
        </w:rPr>
      </w:pPr>
      <w:proofErr w:type="spellStart"/>
      <w:r w:rsidRPr="002F68FB">
        <w:rPr>
          <w:rFonts w:ascii="Arial" w:hAnsi="Arial" w:cs="Arial"/>
          <w:sz w:val="24"/>
          <w:szCs w:val="24"/>
          <w:lang w:val="es-ES"/>
        </w:rPr>
        <w:t>Langer</w:t>
      </w:r>
      <w:proofErr w:type="spellEnd"/>
      <w:r w:rsidRPr="002F68FB">
        <w:rPr>
          <w:rFonts w:ascii="Arial" w:hAnsi="Arial" w:cs="Arial"/>
          <w:sz w:val="24"/>
          <w:szCs w:val="24"/>
          <w:lang w:val="es-ES"/>
        </w:rPr>
        <w:t>, Erick</w:t>
      </w:r>
      <w:r w:rsidR="004465F9">
        <w:rPr>
          <w:rFonts w:ascii="Arial" w:hAnsi="Arial" w:cs="Arial"/>
          <w:sz w:val="24"/>
          <w:szCs w:val="24"/>
          <w:lang w:val="es-ES"/>
        </w:rPr>
        <w:t>.</w:t>
      </w:r>
      <w:r w:rsidRPr="002F68FB">
        <w:rPr>
          <w:rFonts w:ascii="Arial" w:hAnsi="Arial" w:cs="Arial"/>
          <w:sz w:val="24"/>
          <w:szCs w:val="24"/>
          <w:lang w:val="es-ES"/>
        </w:rPr>
        <w:t xml:space="preserve"> (1990). “Bandolerismo andino y organización comunal campesina. 1882-1930”, en: </w:t>
      </w:r>
      <w:r w:rsidRPr="002F68FB">
        <w:rPr>
          <w:rFonts w:ascii="Arial" w:hAnsi="Arial" w:cs="Arial"/>
          <w:sz w:val="24"/>
          <w:szCs w:val="24"/>
          <w:lang w:val="es-MX"/>
        </w:rPr>
        <w:t xml:space="preserve">Aguirre, Carlos y Charles Walker, eds., </w:t>
      </w:r>
      <w:r w:rsidRPr="002F68FB">
        <w:rPr>
          <w:rFonts w:ascii="Arial" w:hAnsi="Arial" w:cs="Arial"/>
          <w:i/>
          <w:sz w:val="24"/>
          <w:szCs w:val="24"/>
          <w:lang w:val="es-MX"/>
        </w:rPr>
        <w:t>Bandoleros, abigeos y montoneros: criminalidad y violencia en el Perú, siglo XVIII-XX</w:t>
      </w:r>
      <w:r w:rsidRPr="002F68FB">
        <w:rPr>
          <w:rFonts w:ascii="Arial" w:hAnsi="Arial" w:cs="Arial"/>
          <w:sz w:val="24"/>
          <w:szCs w:val="24"/>
          <w:lang w:val="es-MX"/>
        </w:rPr>
        <w:t>. Lima. Instituto de Apoyo Agrario.</w:t>
      </w:r>
    </w:p>
    <w:p w14:paraId="179356B2" w14:textId="6DE8A0F7"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Leonardo Caparrós</w:t>
      </w:r>
      <w:r w:rsidR="004465F9">
        <w:rPr>
          <w:rFonts w:ascii="Arial" w:hAnsi="Arial" w:cs="Arial"/>
          <w:sz w:val="24"/>
          <w:szCs w:val="24"/>
        </w:rPr>
        <w:t>.</w:t>
      </w:r>
      <w:r w:rsidRPr="002F68FB">
        <w:rPr>
          <w:rFonts w:ascii="Arial" w:hAnsi="Arial" w:cs="Arial"/>
          <w:sz w:val="24"/>
          <w:szCs w:val="24"/>
        </w:rPr>
        <w:t xml:space="preserve"> (2005). </w:t>
      </w:r>
      <w:r w:rsidRPr="002F68FB">
        <w:rPr>
          <w:rFonts w:ascii="Arial" w:hAnsi="Arial" w:cs="Arial"/>
          <w:i/>
          <w:sz w:val="24"/>
          <w:szCs w:val="24"/>
        </w:rPr>
        <w:t xml:space="preserve">Un paseo ciudadano. </w:t>
      </w:r>
      <w:r w:rsidRPr="002F68FB">
        <w:rPr>
          <w:rFonts w:ascii="Arial" w:hAnsi="Arial" w:cs="Arial"/>
          <w:sz w:val="24"/>
          <w:szCs w:val="24"/>
        </w:rPr>
        <w:t>Lima. Instituto de Defensa Legal.</w:t>
      </w:r>
    </w:p>
    <w:p w14:paraId="0A719EE5" w14:textId="107417DF"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Lynch, Nicolás</w:t>
      </w:r>
      <w:r w:rsidR="004465F9">
        <w:rPr>
          <w:rFonts w:ascii="Arial" w:hAnsi="Arial" w:cs="Arial"/>
          <w:sz w:val="24"/>
          <w:szCs w:val="24"/>
        </w:rPr>
        <w:t>.</w:t>
      </w:r>
      <w:r w:rsidRPr="002F68FB">
        <w:rPr>
          <w:rFonts w:ascii="Arial" w:hAnsi="Arial" w:cs="Arial"/>
          <w:sz w:val="24"/>
          <w:szCs w:val="24"/>
        </w:rPr>
        <w:t xml:space="preserve"> (1979). </w:t>
      </w:r>
      <w:r w:rsidRPr="002F68FB">
        <w:rPr>
          <w:rFonts w:ascii="Arial" w:hAnsi="Arial" w:cs="Arial"/>
          <w:i/>
          <w:sz w:val="24"/>
          <w:szCs w:val="24"/>
        </w:rPr>
        <w:t>El pensamiento social sobre la comunidad indígena en el Perú principios del siglo XX</w:t>
      </w:r>
      <w:r w:rsidRPr="002F68FB">
        <w:rPr>
          <w:rFonts w:ascii="Arial" w:hAnsi="Arial" w:cs="Arial"/>
          <w:sz w:val="24"/>
          <w:szCs w:val="24"/>
        </w:rPr>
        <w:t>. Cusco. Centro de Estudios Rurales Andinos “Bartolomé de las Casas”.</w:t>
      </w:r>
    </w:p>
    <w:p w14:paraId="43E95B75" w14:textId="50C48E77"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López Albújar, Enrique</w:t>
      </w:r>
      <w:r w:rsidR="004465F9">
        <w:rPr>
          <w:rFonts w:ascii="Arial" w:hAnsi="Arial" w:cs="Arial"/>
          <w:sz w:val="24"/>
          <w:szCs w:val="24"/>
        </w:rPr>
        <w:t>.</w:t>
      </w:r>
      <w:r w:rsidRPr="002F68FB">
        <w:rPr>
          <w:rFonts w:ascii="Arial" w:hAnsi="Arial" w:cs="Arial"/>
          <w:sz w:val="24"/>
          <w:szCs w:val="24"/>
        </w:rPr>
        <w:t xml:space="preserve"> (1936). </w:t>
      </w:r>
      <w:r w:rsidRPr="002F68FB">
        <w:rPr>
          <w:rFonts w:ascii="Arial" w:hAnsi="Arial" w:cs="Arial"/>
          <w:i/>
          <w:sz w:val="24"/>
          <w:szCs w:val="24"/>
        </w:rPr>
        <w:t>Los caballeros del delito</w:t>
      </w:r>
      <w:r w:rsidRPr="002F68FB">
        <w:rPr>
          <w:rFonts w:ascii="Arial" w:hAnsi="Arial" w:cs="Arial"/>
          <w:sz w:val="24"/>
          <w:szCs w:val="24"/>
        </w:rPr>
        <w:t xml:space="preserve">. Eda edición. Lima: Editorial Juan Mejía Baca.  </w:t>
      </w:r>
    </w:p>
    <w:p w14:paraId="6A666E0B" w14:textId="1F9A5DE0" w:rsidR="00C851BD" w:rsidRPr="002F68FB" w:rsidRDefault="00C851BD" w:rsidP="00C851BD">
      <w:pPr>
        <w:tabs>
          <w:tab w:val="left" w:pos="1920"/>
        </w:tabs>
        <w:spacing w:after="120" w:line="288" w:lineRule="auto"/>
        <w:jc w:val="both"/>
        <w:rPr>
          <w:rFonts w:ascii="Arial" w:hAnsi="Arial" w:cs="Arial"/>
          <w:sz w:val="24"/>
          <w:szCs w:val="24"/>
          <w:lang w:val="es-ES"/>
        </w:rPr>
      </w:pPr>
      <w:r w:rsidRPr="002F68FB">
        <w:rPr>
          <w:rFonts w:ascii="Arial" w:hAnsi="Arial" w:cs="Arial"/>
          <w:sz w:val="24"/>
          <w:szCs w:val="24"/>
          <w:lang w:val="es-ES"/>
        </w:rPr>
        <w:t>Ortega Matute</w:t>
      </w:r>
      <w:r w:rsidR="004465F9">
        <w:rPr>
          <w:rFonts w:ascii="Arial" w:hAnsi="Arial" w:cs="Arial"/>
          <w:sz w:val="24"/>
          <w:szCs w:val="24"/>
          <w:lang w:val="es-ES"/>
        </w:rPr>
        <w:t>.</w:t>
      </w:r>
      <w:r w:rsidRPr="002F68FB">
        <w:rPr>
          <w:rFonts w:ascii="Arial" w:hAnsi="Arial" w:cs="Arial"/>
          <w:sz w:val="24"/>
          <w:szCs w:val="24"/>
          <w:lang w:val="es-ES"/>
        </w:rPr>
        <w:t xml:space="preserve"> (2001). </w:t>
      </w:r>
      <w:r w:rsidRPr="002F68FB">
        <w:rPr>
          <w:rFonts w:ascii="Arial" w:hAnsi="Arial" w:cs="Arial"/>
          <w:i/>
          <w:sz w:val="24"/>
          <w:szCs w:val="24"/>
          <w:lang w:val="es-ES"/>
        </w:rPr>
        <w:t>Pandillas juveniles en la ciudad de Ayacucho</w:t>
      </w:r>
      <w:r w:rsidRPr="002F68FB">
        <w:rPr>
          <w:rFonts w:ascii="Arial" w:hAnsi="Arial" w:cs="Arial"/>
          <w:sz w:val="24"/>
          <w:szCs w:val="24"/>
          <w:lang w:val="es-ES"/>
        </w:rPr>
        <w:t xml:space="preserve">. Tesis no publicada. Universidad Nacional San Cristóbal de Huamanga, Ayacucho. </w:t>
      </w:r>
    </w:p>
    <w:p w14:paraId="76989454" w14:textId="77777777"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lastRenderedPageBreak/>
        <w:t>Obando Morales-</w:t>
      </w:r>
      <w:proofErr w:type="spellStart"/>
      <w:r w:rsidRPr="002F68FB">
        <w:rPr>
          <w:rFonts w:ascii="Arial" w:hAnsi="Arial" w:cs="Arial"/>
          <w:sz w:val="24"/>
          <w:szCs w:val="24"/>
        </w:rPr>
        <w:t>Bermudez</w:t>
      </w:r>
      <w:proofErr w:type="spellEnd"/>
      <w:r w:rsidRPr="002F68FB">
        <w:rPr>
          <w:rFonts w:ascii="Arial" w:hAnsi="Arial" w:cs="Arial"/>
          <w:sz w:val="24"/>
          <w:szCs w:val="24"/>
        </w:rPr>
        <w:t xml:space="preserve">, y Ruiz Chipa, C. (2007). </w:t>
      </w:r>
      <w:r w:rsidRPr="002F68FB">
        <w:rPr>
          <w:rFonts w:ascii="Arial" w:hAnsi="Arial" w:cs="Arial"/>
          <w:i/>
          <w:sz w:val="24"/>
          <w:szCs w:val="24"/>
        </w:rPr>
        <w:t>Determinantes socioeconómicos de la delincuencia: una primera aproximación al problema a nivel provincial</w:t>
      </w:r>
      <w:r w:rsidRPr="002F68FB">
        <w:rPr>
          <w:rFonts w:ascii="Arial" w:hAnsi="Arial" w:cs="Arial"/>
          <w:sz w:val="24"/>
          <w:szCs w:val="24"/>
        </w:rPr>
        <w:t>. CIES.</w:t>
      </w:r>
    </w:p>
    <w:p w14:paraId="567F4FC7" w14:textId="00100A69" w:rsidR="00C851BD" w:rsidRPr="002F68FB" w:rsidRDefault="00C851BD" w:rsidP="00C851BD">
      <w:pPr>
        <w:tabs>
          <w:tab w:val="left" w:pos="1920"/>
        </w:tabs>
        <w:spacing w:after="120" w:line="288" w:lineRule="auto"/>
        <w:jc w:val="both"/>
        <w:rPr>
          <w:rFonts w:ascii="Arial" w:hAnsi="Arial" w:cs="Arial"/>
          <w:sz w:val="24"/>
          <w:szCs w:val="24"/>
          <w:lang w:val="es-ES"/>
        </w:rPr>
      </w:pPr>
      <w:r w:rsidRPr="002F68FB">
        <w:rPr>
          <w:rFonts w:ascii="Arial" w:hAnsi="Arial" w:cs="Arial"/>
          <w:sz w:val="24"/>
          <w:szCs w:val="24"/>
          <w:lang w:val="es-ES"/>
        </w:rPr>
        <w:t>Patch, Richard</w:t>
      </w:r>
      <w:r w:rsidR="004465F9">
        <w:rPr>
          <w:rFonts w:ascii="Arial" w:hAnsi="Arial" w:cs="Arial"/>
          <w:sz w:val="24"/>
          <w:szCs w:val="24"/>
          <w:lang w:val="es-ES"/>
        </w:rPr>
        <w:t>.</w:t>
      </w:r>
      <w:r w:rsidRPr="002F68FB">
        <w:rPr>
          <w:rFonts w:ascii="Arial" w:hAnsi="Arial" w:cs="Arial"/>
          <w:sz w:val="24"/>
          <w:szCs w:val="24"/>
          <w:lang w:val="es-ES"/>
        </w:rPr>
        <w:t xml:space="preserve"> (1967). </w:t>
      </w:r>
      <w:r w:rsidRPr="002F68FB">
        <w:rPr>
          <w:rFonts w:ascii="Arial" w:hAnsi="Arial" w:cs="Arial"/>
          <w:i/>
          <w:sz w:val="24"/>
          <w:szCs w:val="24"/>
          <w:lang w:val="es-ES"/>
        </w:rPr>
        <w:t xml:space="preserve">La Parada. Un estudio de asimilación. </w:t>
      </w:r>
      <w:r w:rsidRPr="002F68FB">
        <w:rPr>
          <w:rFonts w:ascii="Arial" w:hAnsi="Arial" w:cs="Arial"/>
          <w:sz w:val="24"/>
          <w:szCs w:val="24"/>
          <w:lang w:val="es-ES"/>
        </w:rPr>
        <w:t xml:space="preserve">Lima. Mosca Azul editores. </w:t>
      </w:r>
    </w:p>
    <w:p w14:paraId="6D246978" w14:textId="03A85813" w:rsidR="00C851BD" w:rsidRPr="002F68FB" w:rsidRDefault="00C851BD" w:rsidP="00C851BD">
      <w:pPr>
        <w:tabs>
          <w:tab w:val="left" w:pos="1920"/>
        </w:tabs>
        <w:spacing w:after="120" w:line="288" w:lineRule="auto"/>
        <w:jc w:val="both"/>
        <w:rPr>
          <w:rFonts w:ascii="Arial" w:hAnsi="Arial" w:cs="Arial"/>
          <w:sz w:val="24"/>
          <w:szCs w:val="24"/>
          <w:lang w:val="es-MX"/>
        </w:rPr>
      </w:pPr>
      <w:r w:rsidRPr="002F68FB">
        <w:rPr>
          <w:rFonts w:ascii="Arial" w:hAnsi="Arial" w:cs="Arial"/>
          <w:sz w:val="24"/>
          <w:szCs w:val="24"/>
          <w:lang w:val="es-MX"/>
        </w:rPr>
        <w:t>Prado y Ugarteche</w:t>
      </w:r>
      <w:r w:rsidR="004465F9">
        <w:rPr>
          <w:rFonts w:ascii="Arial" w:hAnsi="Arial" w:cs="Arial"/>
          <w:sz w:val="24"/>
          <w:szCs w:val="24"/>
          <w:lang w:val="es-MX"/>
        </w:rPr>
        <w:t>.</w:t>
      </w:r>
      <w:r w:rsidRPr="002F68FB">
        <w:rPr>
          <w:rFonts w:ascii="Arial" w:hAnsi="Arial" w:cs="Arial"/>
          <w:sz w:val="24"/>
          <w:szCs w:val="24"/>
          <w:lang w:val="es-MX"/>
        </w:rPr>
        <w:t xml:space="preserve"> (1894)</w:t>
      </w:r>
      <w:r w:rsidR="004465F9">
        <w:rPr>
          <w:rFonts w:ascii="Arial" w:hAnsi="Arial" w:cs="Arial"/>
          <w:sz w:val="24"/>
          <w:szCs w:val="24"/>
          <w:lang w:val="es-MX"/>
        </w:rPr>
        <w:t>.</w:t>
      </w:r>
      <w:r w:rsidRPr="002F68FB">
        <w:rPr>
          <w:rFonts w:ascii="Arial" w:hAnsi="Arial" w:cs="Arial"/>
          <w:sz w:val="24"/>
          <w:szCs w:val="24"/>
          <w:lang w:val="es-MX"/>
        </w:rPr>
        <w:t xml:space="preserve"> </w:t>
      </w:r>
      <w:r w:rsidRPr="002F68FB">
        <w:rPr>
          <w:rFonts w:ascii="Arial" w:hAnsi="Arial" w:cs="Arial"/>
          <w:i/>
          <w:sz w:val="24"/>
          <w:szCs w:val="24"/>
          <w:lang w:val="es-MX"/>
        </w:rPr>
        <w:t>Tipo criminal</w:t>
      </w:r>
      <w:r w:rsidRPr="002F68FB">
        <w:rPr>
          <w:rFonts w:ascii="Arial" w:hAnsi="Arial" w:cs="Arial"/>
          <w:sz w:val="24"/>
          <w:szCs w:val="24"/>
          <w:lang w:val="es-MX"/>
        </w:rPr>
        <w:t>. Tesis Universidad Nacional Mayor de San Marcos. Lima.</w:t>
      </w:r>
    </w:p>
    <w:p w14:paraId="28EF1B2E" w14:textId="6C47752F" w:rsidR="00C851BD" w:rsidRPr="002F68FB" w:rsidRDefault="00C851BD" w:rsidP="00C851BD">
      <w:pPr>
        <w:tabs>
          <w:tab w:val="left" w:pos="1920"/>
        </w:tabs>
        <w:spacing w:after="120" w:line="288" w:lineRule="auto"/>
        <w:jc w:val="both"/>
        <w:rPr>
          <w:rFonts w:ascii="Arial" w:hAnsi="Arial" w:cs="Arial"/>
          <w:sz w:val="24"/>
          <w:szCs w:val="24"/>
          <w:lang w:val="es-ES"/>
        </w:rPr>
      </w:pPr>
      <w:r w:rsidRPr="002F68FB">
        <w:rPr>
          <w:rFonts w:ascii="Arial" w:hAnsi="Arial" w:cs="Arial"/>
          <w:sz w:val="24"/>
          <w:szCs w:val="24"/>
          <w:lang w:val="es-ES"/>
        </w:rPr>
        <w:t>Pérez Guadalupe</w:t>
      </w:r>
      <w:r w:rsidR="004465F9">
        <w:rPr>
          <w:rFonts w:ascii="Arial" w:hAnsi="Arial" w:cs="Arial"/>
          <w:sz w:val="24"/>
          <w:szCs w:val="24"/>
          <w:lang w:val="es-ES"/>
        </w:rPr>
        <w:t>.</w:t>
      </w:r>
      <w:r w:rsidRPr="002F68FB">
        <w:rPr>
          <w:rFonts w:ascii="Arial" w:hAnsi="Arial" w:cs="Arial"/>
          <w:sz w:val="24"/>
          <w:szCs w:val="24"/>
          <w:lang w:val="es-ES"/>
        </w:rPr>
        <w:t xml:space="preserve"> (1994). </w:t>
      </w:r>
      <w:r w:rsidRPr="002F68FB">
        <w:rPr>
          <w:rFonts w:ascii="Arial" w:hAnsi="Arial" w:cs="Arial"/>
          <w:i/>
          <w:sz w:val="24"/>
          <w:szCs w:val="24"/>
          <w:lang w:val="es-ES"/>
        </w:rPr>
        <w:t xml:space="preserve">Faites y atorrantes: una etnografía del penal de Lurigancho. Lima. Facultad de Teología Pontificia y Civil. </w:t>
      </w:r>
    </w:p>
    <w:p w14:paraId="77F26D7A" w14:textId="79D1BCC1" w:rsidR="00C851BD" w:rsidRPr="002F68FB" w:rsidRDefault="00C851BD" w:rsidP="00C851BD">
      <w:pPr>
        <w:spacing w:after="120" w:line="288" w:lineRule="auto"/>
        <w:jc w:val="both"/>
        <w:rPr>
          <w:rFonts w:ascii="Arial" w:hAnsi="Arial" w:cs="Arial"/>
          <w:sz w:val="24"/>
          <w:szCs w:val="24"/>
          <w:lang w:val="es-MX"/>
        </w:rPr>
      </w:pPr>
      <w:r w:rsidRPr="002F68FB">
        <w:rPr>
          <w:rFonts w:ascii="Arial" w:hAnsi="Arial" w:cs="Arial"/>
          <w:sz w:val="24"/>
          <w:szCs w:val="24"/>
        </w:rPr>
        <w:t xml:space="preserve">Pilares Polo, </w:t>
      </w:r>
      <w:proofErr w:type="spellStart"/>
      <w:r w:rsidRPr="002F68FB">
        <w:rPr>
          <w:rFonts w:ascii="Arial" w:hAnsi="Arial" w:cs="Arial"/>
          <w:sz w:val="24"/>
          <w:szCs w:val="24"/>
        </w:rPr>
        <w:t>Victor</w:t>
      </w:r>
      <w:proofErr w:type="spellEnd"/>
      <w:r w:rsidR="004465F9">
        <w:rPr>
          <w:rFonts w:ascii="Arial" w:hAnsi="Arial" w:cs="Arial"/>
          <w:sz w:val="24"/>
          <w:szCs w:val="24"/>
        </w:rPr>
        <w:t>.</w:t>
      </w:r>
      <w:r w:rsidRPr="002F68FB">
        <w:rPr>
          <w:rFonts w:ascii="Arial" w:hAnsi="Arial" w:cs="Arial"/>
          <w:sz w:val="24"/>
          <w:szCs w:val="24"/>
        </w:rPr>
        <w:t xml:space="preserve"> (1936)</w:t>
      </w:r>
      <w:r w:rsidR="004465F9">
        <w:rPr>
          <w:rFonts w:ascii="Arial" w:hAnsi="Arial" w:cs="Arial"/>
          <w:sz w:val="24"/>
          <w:szCs w:val="24"/>
        </w:rPr>
        <w:t>.</w:t>
      </w:r>
      <w:r w:rsidRPr="002F68FB">
        <w:rPr>
          <w:rFonts w:ascii="Arial" w:hAnsi="Arial" w:cs="Arial"/>
          <w:sz w:val="24"/>
          <w:szCs w:val="24"/>
        </w:rPr>
        <w:t xml:space="preserve"> “</w:t>
      </w:r>
      <w:r w:rsidRPr="002F68FB">
        <w:rPr>
          <w:rFonts w:ascii="Arial" w:hAnsi="Arial" w:cs="Arial"/>
          <w:sz w:val="24"/>
          <w:szCs w:val="24"/>
          <w:lang w:val="es-MX"/>
        </w:rPr>
        <w:t>Interpretación biológica de la criminalidad en la raza indígena”, en: Revista Universitaria de Cusco, 70.</w:t>
      </w:r>
    </w:p>
    <w:p w14:paraId="2A5EE33F" w14:textId="7E433C49" w:rsidR="00C851BD" w:rsidRPr="002F68FB" w:rsidRDefault="00C851BD" w:rsidP="00C851BD">
      <w:pPr>
        <w:tabs>
          <w:tab w:val="left" w:pos="1920"/>
        </w:tabs>
        <w:spacing w:after="120" w:line="288" w:lineRule="auto"/>
        <w:jc w:val="both"/>
        <w:rPr>
          <w:rFonts w:ascii="Arial" w:hAnsi="Arial" w:cs="Arial"/>
          <w:sz w:val="24"/>
          <w:szCs w:val="24"/>
          <w:lang w:val="es-MX"/>
        </w:rPr>
      </w:pPr>
      <w:r w:rsidRPr="002F68FB">
        <w:rPr>
          <w:rFonts w:ascii="Arial" w:hAnsi="Arial" w:cs="Arial"/>
          <w:sz w:val="24"/>
          <w:szCs w:val="24"/>
          <w:lang w:val="es-MX"/>
        </w:rPr>
        <w:t>Piqueras M. (2003)</w:t>
      </w:r>
      <w:r w:rsidR="004465F9">
        <w:rPr>
          <w:rFonts w:ascii="Arial" w:hAnsi="Arial" w:cs="Arial"/>
          <w:sz w:val="24"/>
          <w:szCs w:val="24"/>
          <w:lang w:val="es-MX"/>
        </w:rPr>
        <w:t>.</w:t>
      </w:r>
      <w:r w:rsidRPr="002F68FB">
        <w:rPr>
          <w:rFonts w:ascii="Arial" w:hAnsi="Arial" w:cs="Arial"/>
          <w:i/>
          <w:sz w:val="24"/>
          <w:szCs w:val="24"/>
          <w:lang w:val="es-MX"/>
        </w:rPr>
        <w:t xml:space="preserve"> Solidaridad frente a homicidios: ensayos sobre la violencia militante en el siglo veintiuno. </w:t>
      </w:r>
      <w:r w:rsidRPr="002F68FB">
        <w:rPr>
          <w:rFonts w:ascii="Arial" w:hAnsi="Arial" w:cs="Arial"/>
          <w:sz w:val="24"/>
          <w:szCs w:val="24"/>
          <w:lang w:val="es-MX"/>
        </w:rPr>
        <w:t xml:space="preserve">Lima. IDL. </w:t>
      </w:r>
    </w:p>
    <w:p w14:paraId="1540C088" w14:textId="746CA63E" w:rsidR="00C851BD" w:rsidRPr="002F68FB" w:rsidRDefault="00C851BD" w:rsidP="00C851BD">
      <w:pPr>
        <w:tabs>
          <w:tab w:val="left" w:pos="1920"/>
        </w:tabs>
        <w:spacing w:after="120" w:line="288" w:lineRule="auto"/>
        <w:jc w:val="both"/>
        <w:rPr>
          <w:rFonts w:ascii="Arial" w:hAnsi="Arial" w:cs="Arial"/>
          <w:sz w:val="24"/>
          <w:szCs w:val="24"/>
          <w:lang w:val="es-ES"/>
        </w:rPr>
      </w:pPr>
      <w:r w:rsidRPr="002F68FB">
        <w:rPr>
          <w:rFonts w:ascii="Arial" w:hAnsi="Arial" w:cs="Arial"/>
          <w:sz w:val="24"/>
          <w:szCs w:val="24"/>
          <w:lang w:val="es-ES"/>
        </w:rPr>
        <w:t>PNUD</w:t>
      </w:r>
      <w:r w:rsidR="004465F9">
        <w:rPr>
          <w:rFonts w:ascii="Arial" w:hAnsi="Arial" w:cs="Arial"/>
          <w:sz w:val="24"/>
          <w:szCs w:val="24"/>
          <w:lang w:val="es-ES"/>
        </w:rPr>
        <w:t>.</w:t>
      </w:r>
      <w:r w:rsidRPr="002F68FB">
        <w:rPr>
          <w:rFonts w:ascii="Arial" w:hAnsi="Arial" w:cs="Arial"/>
          <w:sz w:val="24"/>
          <w:szCs w:val="24"/>
          <w:lang w:val="es-ES"/>
        </w:rPr>
        <w:t xml:space="preserve"> (2013). </w:t>
      </w:r>
      <w:r w:rsidRPr="002F68FB">
        <w:rPr>
          <w:rFonts w:ascii="Arial" w:hAnsi="Arial" w:cs="Arial"/>
          <w:i/>
          <w:sz w:val="24"/>
          <w:szCs w:val="24"/>
          <w:lang w:val="es-ES"/>
        </w:rPr>
        <w:t>Informe Regional de Desarrollo Humano 2013-2014 SEGURIDAD CIUDADANA CON ROSTRO HUMANO: diagnóstico y propuestas para América Latina.</w:t>
      </w:r>
      <w:r w:rsidRPr="002F68FB">
        <w:rPr>
          <w:rFonts w:ascii="Arial" w:hAnsi="Arial" w:cs="Arial"/>
          <w:sz w:val="24"/>
          <w:szCs w:val="24"/>
          <w:lang w:val="es-ES"/>
        </w:rPr>
        <w:t xml:space="preserve"> Panamá. </w:t>
      </w:r>
    </w:p>
    <w:p w14:paraId="7026D04F" w14:textId="77777777" w:rsidR="00C851BD" w:rsidRPr="002F68FB" w:rsidRDefault="00C851BD" w:rsidP="00C851BD">
      <w:pPr>
        <w:spacing w:after="120" w:line="288" w:lineRule="auto"/>
        <w:jc w:val="both"/>
        <w:rPr>
          <w:rFonts w:ascii="Arial" w:hAnsi="Arial" w:cs="Arial"/>
          <w:sz w:val="24"/>
          <w:szCs w:val="24"/>
          <w:lang w:val="es-MX"/>
        </w:rPr>
      </w:pPr>
      <w:proofErr w:type="spellStart"/>
      <w:r w:rsidRPr="002F68FB">
        <w:rPr>
          <w:rFonts w:ascii="Arial" w:hAnsi="Arial" w:cs="Arial"/>
          <w:sz w:val="24"/>
          <w:szCs w:val="24"/>
          <w:lang w:val="es-MX"/>
        </w:rPr>
        <w:t>Poole</w:t>
      </w:r>
      <w:proofErr w:type="spellEnd"/>
      <w:r w:rsidRPr="002F68FB">
        <w:rPr>
          <w:rFonts w:ascii="Arial" w:hAnsi="Arial" w:cs="Arial"/>
          <w:sz w:val="24"/>
          <w:szCs w:val="24"/>
          <w:lang w:val="es-MX"/>
        </w:rPr>
        <w:t xml:space="preserve"> Deborah A. (1990).”Ciencia, peligrosidad y represión en la criminología indigenistas peruana”. En: Aguirre, Carlos y Charles Walker, eds., </w:t>
      </w:r>
      <w:r w:rsidRPr="002F68FB">
        <w:rPr>
          <w:rFonts w:ascii="Arial" w:hAnsi="Arial" w:cs="Arial"/>
          <w:i/>
          <w:sz w:val="24"/>
          <w:szCs w:val="24"/>
          <w:lang w:val="es-MX"/>
        </w:rPr>
        <w:t>Bandoleros, abigeos y montoneros: criminalidad y violencia en el Perú, siglo XVIII-XX</w:t>
      </w:r>
      <w:r w:rsidRPr="002F68FB">
        <w:rPr>
          <w:rFonts w:ascii="Arial" w:hAnsi="Arial" w:cs="Arial"/>
          <w:sz w:val="24"/>
          <w:szCs w:val="24"/>
          <w:lang w:val="es-MX"/>
        </w:rPr>
        <w:t xml:space="preserve">. Lima Instituto de Apoyo Agrario. </w:t>
      </w:r>
    </w:p>
    <w:p w14:paraId="1C125BAA" w14:textId="07327DC1"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rPr>
        <w:t>Ramón Díaz y Miranda, José</w:t>
      </w:r>
      <w:r w:rsidR="004465F9">
        <w:rPr>
          <w:rFonts w:ascii="Arial" w:hAnsi="Arial" w:cs="Arial"/>
          <w:sz w:val="24"/>
          <w:szCs w:val="24"/>
        </w:rPr>
        <w:t>.</w:t>
      </w:r>
      <w:r w:rsidRPr="002F68FB">
        <w:rPr>
          <w:rFonts w:ascii="Arial" w:hAnsi="Arial" w:cs="Arial"/>
          <w:sz w:val="24"/>
          <w:szCs w:val="24"/>
        </w:rPr>
        <w:t xml:space="preserve"> (2010). “Aproximación del costo económico y determinantes de la violencia doméstica en el Perú”, publicado por CIES e IEP, obtenido en: </w:t>
      </w:r>
      <w:hyperlink r:id="rId15" w:history="1">
        <w:r w:rsidRPr="002F68FB">
          <w:rPr>
            <w:rStyle w:val="Hipervnculo"/>
            <w:rFonts w:ascii="Arial" w:hAnsi="Arial" w:cs="Arial"/>
            <w:sz w:val="24"/>
            <w:szCs w:val="24"/>
          </w:rPr>
          <w:t>http://www.old.cies.org.pe/files/documents/investigaciones/genero/aproximacion-del-costo-economico-y-determinantes-de-la-violencia-domestica-en-el-peru.pdf</w:t>
        </w:r>
      </w:hyperlink>
      <w:r w:rsidRPr="002F68FB">
        <w:rPr>
          <w:rFonts w:ascii="Arial" w:hAnsi="Arial" w:cs="Arial"/>
          <w:sz w:val="24"/>
          <w:szCs w:val="24"/>
        </w:rPr>
        <w:t>.</w:t>
      </w:r>
    </w:p>
    <w:p w14:paraId="07535111" w14:textId="717347E9"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rPr>
        <w:t>Reyna, Carlos y Eduardo Toche</w:t>
      </w:r>
      <w:r w:rsidR="004465F9">
        <w:rPr>
          <w:rFonts w:ascii="Arial" w:hAnsi="Arial" w:cs="Arial"/>
          <w:sz w:val="24"/>
          <w:szCs w:val="24"/>
        </w:rPr>
        <w:t>. (1999).</w:t>
      </w:r>
      <w:r w:rsidRPr="002F68FB">
        <w:rPr>
          <w:rFonts w:ascii="Arial" w:hAnsi="Arial" w:cs="Arial"/>
          <w:sz w:val="24"/>
          <w:szCs w:val="24"/>
        </w:rPr>
        <w:t xml:space="preserve"> “La inseguridad en el Perú”, CEPAL, Serie Políticas Sociales, Nº29, Santiago de Chile.</w:t>
      </w:r>
    </w:p>
    <w:p w14:paraId="2259B785" w14:textId="6E9AB23F" w:rsidR="00C851BD" w:rsidRPr="002F68FB" w:rsidRDefault="00C851BD" w:rsidP="00C851BD">
      <w:pPr>
        <w:tabs>
          <w:tab w:val="left" w:pos="1920"/>
        </w:tabs>
        <w:spacing w:after="120" w:line="288" w:lineRule="auto"/>
        <w:jc w:val="both"/>
        <w:rPr>
          <w:rFonts w:ascii="Arial" w:hAnsi="Arial" w:cs="Arial"/>
          <w:sz w:val="24"/>
          <w:szCs w:val="24"/>
          <w:lang w:val="es-ES"/>
        </w:rPr>
      </w:pPr>
      <w:r w:rsidRPr="002F68FB">
        <w:rPr>
          <w:rFonts w:ascii="Arial" w:hAnsi="Arial" w:cs="Arial"/>
          <w:sz w:val="24"/>
          <w:szCs w:val="24"/>
          <w:lang w:val="es-ES"/>
        </w:rPr>
        <w:t>Ricardo Valderrama y Carmen Escalante</w:t>
      </w:r>
      <w:r w:rsidR="004465F9">
        <w:rPr>
          <w:rFonts w:ascii="Arial" w:hAnsi="Arial" w:cs="Arial"/>
          <w:sz w:val="24"/>
          <w:szCs w:val="24"/>
          <w:lang w:val="es-ES"/>
        </w:rPr>
        <w:t>.</w:t>
      </w:r>
      <w:r w:rsidRPr="002F68FB">
        <w:rPr>
          <w:rFonts w:ascii="Arial" w:hAnsi="Arial" w:cs="Arial"/>
          <w:sz w:val="24"/>
          <w:szCs w:val="24"/>
          <w:lang w:val="es-ES"/>
        </w:rPr>
        <w:t xml:space="preserve"> (1990). “Nuestras vidas. Abigeos de </w:t>
      </w:r>
      <w:proofErr w:type="spellStart"/>
      <w:r w:rsidRPr="002F68FB">
        <w:rPr>
          <w:rFonts w:ascii="Arial" w:hAnsi="Arial" w:cs="Arial"/>
          <w:sz w:val="24"/>
          <w:szCs w:val="24"/>
          <w:lang w:val="es-ES"/>
        </w:rPr>
        <w:t>cotabambas</w:t>
      </w:r>
      <w:proofErr w:type="spellEnd"/>
      <w:r w:rsidRPr="002F68FB">
        <w:rPr>
          <w:rFonts w:ascii="Arial" w:hAnsi="Arial" w:cs="Arial"/>
          <w:sz w:val="24"/>
          <w:szCs w:val="24"/>
          <w:lang w:val="es-ES"/>
        </w:rPr>
        <w:t xml:space="preserve">)”, en: </w:t>
      </w:r>
      <w:r w:rsidRPr="002F68FB">
        <w:rPr>
          <w:rFonts w:ascii="Arial" w:hAnsi="Arial" w:cs="Arial"/>
          <w:sz w:val="24"/>
          <w:szCs w:val="24"/>
          <w:lang w:val="es-MX"/>
        </w:rPr>
        <w:t xml:space="preserve">Aguirre, Carlos y Charles Walker, eds., </w:t>
      </w:r>
      <w:r w:rsidRPr="002F68FB">
        <w:rPr>
          <w:rFonts w:ascii="Arial" w:hAnsi="Arial" w:cs="Arial"/>
          <w:i/>
          <w:sz w:val="24"/>
          <w:szCs w:val="24"/>
          <w:lang w:val="es-MX"/>
        </w:rPr>
        <w:t>Bandoleros, abigeos y montoneros: criminalidad y violencia en el Perú, siglo XVIII-XX</w:t>
      </w:r>
      <w:r w:rsidRPr="002F68FB">
        <w:rPr>
          <w:rFonts w:ascii="Arial" w:hAnsi="Arial" w:cs="Arial"/>
          <w:sz w:val="24"/>
          <w:szCs w:val="24"/>
          <w:lang w:val="es-MX"/>
        </w:rPr>
        <w:t>. Lima. Instituto de Apoyo Agrario.</w:t>
      </w:r>
    </w:p>
    <w:p w14:paraId="66E22196" w14:textId="22448E73" w:rsidR="00C851BD" w:rsidRPr="002F68FB" w:rsidRDefault="00C851BD" w:rsidP="00C851BD">
      <w:pPr>
        <w:spacing w:after="120" w:line="288" w:lineRule="auto"/>
        <w:jc w:val="both"/>
        <w:rPr>
          <w:rFonts w:ascii="Arial" w:hAnsi="Arial" w:cs="Arial"/>
          <w:sz w:val="24"/>
          <w:szCs w:val="24"/>
          <w:lang w:val="es-ES"/>
        </w:rPr>
      </w:pPr>
      <w:r w:rsidRPr="002F68FB">
        <w:rPr>
          <w:rFonts w:ascii="Arial" w:hAnsi="Arial" w:cs="Arial"/>
          <w:sz w:val="24"/>
          <w:szCs w:val="24"/>
          <w:lang w:val="es-ES"/>
        </w:rPr>
        <w:t>Rochabrún. Guillermo</w:t>
      </w:r>
      <w:r w:rsidR="004465F9">
        <w:rPr>
          <w:rFonts w:ascii="Arial" w:hAnsi="Arial" w:cs="Arial"/>
          <w:sz w:val="24"/>
          <w:szCs w:val="24"/>
          <w:lang w:val="es-ES"/>
        </w:rPr>
        <w:t>.</w:t>
      </w:r>
      <w:r w:rsidRPr="002F68FB">
        <w:rPr>
          <w:rFonts w:ascii="Arial" w:hAnsi="Arial" w:cs="Arial"/>
          <w:sz w:val="24"/>
          <w:szCs w:val="24"/>
          <w:lang w:val="es-ES"/>
        </w:rPr>
        <w:t xml:space="preserve"> (1993)</w:t>
      </w:r>
      <w:r w:rsidR="004465F9">
        <w:rPr>
          <w:rFonts w:ascii="Arial" w:hAnsi="Arial" w:cs="Arial"/>
          <w:sz w:val="24"/>
          <w:szCs w:val="24"/>
          <w:lang w:val="es-ES"/>
        </w:rPr>
        <w:t>.</w:t>
      </w:r>
      <w:r w:rsidRPr="002F68FB">
        <w:rPr>
          <w:rFonts w:ascii="Arial" w:hAnsi="Arial" w:cs="Arial"/>
          <w:sz w:val="24"/>
          <w:szCs w:val="24"/>
          <w:lang w:val="es-ES"/>
        </w:rPr>
        <w:t xml:space="preserve"> </w:t>
      </w:r>
      <w:r w:rsidRPr="002F68FB">
        <w:rPr>
          <w:rFonts w:ascii="Arial" w:hAnsi="Arial" w:cs="Arial"/>
          <w:i/>
          <w:sz w:val="24"/>
          <w:szCs w:val="24"/>
          <w:lang w:val="es-ES"/>
        </w:rPr>
        <w:t>Sociabilidad e individualidad. Materiales para una sociología.</w:t>
      </w:r>
      <w:r w:rsidRPr="002F68FB">
        <w:rPr>
          <w:rFonts w:ascii="Arial" w:hAnsi="Arial" w:cs="Arial"/>
          <w:sz w:val="24"/>
          <w:szCs w:val="24"/>
          <w:lang w:val="es-ES"/>
        </w:rPr>
        <w:t xml:space="preserve"> Lima. PUCP.</w:t>
      </w:r>
    </w:p>
    <w:p w14:paraId="0C2F6125" w14:textId="3B1990DE" w:rsidR="00C851BD" w:rsidRPr="002F68FB" w:rsidRDefault="00C851BD" w:rsidP="00C851BD">
      <w:pPr>
        <w:tabs>
          <w:tab w:val="left" w:pos="1920"/>
        </w:tabs>
        <w:spacing w:after="120" w:line="288" w:lineRule="auto"/>
        <w:jc w:val="both"/>
        <w:rPr>
          <w:rFonts w:ascii="Arial" w:hAnsi="Arial" w:cs="Arial"/>
          <w:i/>
          <w:sz w:val="24"/>
          <w:szCs w:val="24"/>
        </w:rPr>
      </w:pPr>
      <w:r w:rsidRPr="002F68FB">
        <w:rPr>
          <w:rFonts w:ascii="Arial" w:hAnsi="Arial" w:cs="Arial"/>
          <w:sz w:val="24"/>
          <w:szCs w:val="24"/>
        </w:rPr>
        <w:lastRenderedPageBreak/>
        <w:t>Santos Anaya</w:t>
      </w:r>
      <w:r w:rsidR="004465F9">
        <w:rPr>
          <w:rFonts w:ascii="Arial" w:hAnsi="Arial" w:cs="Arial"/>
          <w:sz w:val="24"/>
          <w:szCs w:val="24"/>
        </w:rPr>
        <w:t>.</w:t>
      </w:r>
      <w:r w:rsidRPr="002F68FB">
        <w:rPr>
          <w:rFonts w:ascii="Arial" w:hAnsi="Arial" w:cs="Arial"/>
          <w:sz w:val="24"/>
          <w:szCs w:val="24"/>
        </w:rPr>
        <w:t xml:space="preserve"> (2002).</w:t>
      </w:r>
      <w:r w:rsidRPr="002F68FB">
        <w:rPr>
          <w:rFonts w:ascii="Arial" w:hAnsi="Arial" w:cs="Arial"/>
          <w:i/>
          <w:sz w:val="24"/>
          <w:szCs w:val="24"/>
        </w:rPr>
        <w:t xml:space="preserve"> La vergüenza de los pandilleros: masculinidad, emociones y conflictos en esquineros del Cercado de Lima</w:t>
      </w:r>
      <w:r w:rsidRPr="002F68FB">
        <w:rPr>
          <w:rFonts w:ascii="Arial" w:hAnsi="Arial" w:cs="Arial"/>
          <w:sz w:val="24"/>
          <w:szCs w:val="24"/>
        </w:rPr>
        <w:t>. Lima Centro de Estudios y Acción para la Paz.</w:t>
      </w:r>
      <w:r w:rsidRPr="002F68FB">
        <w:rPr>
          <w:rFonts w:ascii="Arial" w:hAnsi="Arial" w:cs="Arial"/>
          <w:i/>
          <w:sz w:val="24"/>
          <w:szCs w:val="24"/>
        </w:rPr>
        <w:t xml:space="preserve"> </w:t>
      </w:r>
    </w:p>
    <w:p w14:paraId="10AE8044" w14:textId="5ED76C3D"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rPr>
        <w:t>SENAJU</w:t>
      </w:r>
      <w:r w:rsidR="004465F9">
        <w:rPr>
          <w:rFonts w:ascii="Arial" w:hAnsi="Arial" w:cs="Arial"/>
          <w:sz w:val="24"/>
          <w:szCs w:val="24"/>
        </w:rPr>
        <w:t>.</w:t>
      </w:r>
      <w:r w:rsidRPr="002F68FB">
        <w:rPr>
          <w:rFonts w:ascii="Arial" w:hAnsi="Arial" w:cs="Arial"/>
          <w:sz w:val="24"/>
          <w:szCs w:val="24"/>
        </w:rPr>
        <w:t xml:space="preserve"> (2013). </w:t>
      </w:r>
      <w:r w:rsidRPr="002F68FB">
        <w:rPr>
          <w:rFonts w:ascii="Arial" w:hAnsi="Arial" w:cs="Arial"/>
          <w:i/>
          <w:sz w:val="24"/>
          <w:szCs w:val="24"/>
        </w:rPr>
        <w:t>Criminalidad y violencia juvenil en el Perú.</w:t>
      </w:r>
      <w:r w:rsidRPr="002F68FB">
        <w:rPr>
          <w:rFonts w:ascii="Arial" w:hAnsi="Arial" w:cs="Arial"/>
          <w:sz w:val="24"/>
          <w:szCs w:val="24"/>
        </w:rPr>
        <w:t xml:space="preserve"> Lima </w:t>
      </w:r>
    </w:p>
    <w:p w14:paraId="117B708C" w14:textId="096046F7" w:rsidR="00C851BD" w:rsidRPr="002F68FB" w:rsidRDefault="00C851BD" w:rsidP="00C851BD">
      <w:pPr>
        <w:tabs>
          <w:tab w:val="left" w:pos="1920"/>
        </w:tabs>
        <w:spacing w:after="120" w:line="288" w:lineRule="auto"/>
        <w:jc w:val="both"/>
        <w:rPr>
          <w:rFonts w:ascii="Arial" w:hAnsi="Arial" w:cs="Arial"/>
          <w:sz w:val="24"/>
          <w:szCs w:val="24"/>
          <w:lang w:val="es-MX"/>
        </w:rPr>
      </w:pPr>
      <w:r w:rsidRPr="002F68FB">
        <w:rPr>
          <w:rFonts w:ascii="Arial" w:hAnsi="Arial" w:cs="Arial"/>
          <w:sz w:val="24"/>
          <w:szCs w:val="24"/>
          <w:lang w:val="es-MX"/>
        </w:rPr>
        <w:t>Salazar Bondy</w:t>
      </w:r>
      <w:r w:rsidR="004465F9">
        <w:rPr>
          <w:rFonts w:ascii="Arial" w:hAnsi="Arial" w:cs="Arial"/>
          <w:sz w:val="24"/>
          <w:szCs w:val="24"/>
          <w:lang w:val="es-MX"/>
        </w:rPr>
        <w:t>.</w:t>
      </w:r>
      <w:r w:rsidRPr="002F68FB">
        <w:rPr>
          <w:rFonts w:ascii="Arial" w:hAnsi="Arial" w:cs="Arial"/>
          <w:sz w:val="24"/>
          <w:szCs w:val="24"/>
          <w:lang w:val="es-MX"/>
        </w:rPr>
        <w:t xml:space="preserve"> (1965). </w:t>
      </w:r>
      <w:r w:rsidRPr="002F68FB">
        <w:rPr>
          <w:rFonts w:ascii="Arial" w:hAnsi="Arial" w:cs="Arial"/>
          <w:i/>
          <w:sz w:val="24"/>
          <w:szCs w:val="24"/>
          <w:lang w:val="es-MX"/>
        </w:rPr>
        <w:t>Historia de la ideas en el Perú contemporáneo</w:t>
      </w:r>
      <w:r w:rsidRPr="002F68FB">
        <w:rPr>
          <w:rFonts w:ascii="Arial" w:hAnsi="Arial" w:cs="Arial"/>
          <w:sz w:val="24"/>
          <w:szCs w:val="24"/>
          <w:lang w:val="es-MX"/>
        </w:rPr>
        <w:t xml:space="preserve">. Lima. Tomo I. </w:t>
      </w:r>
    </w:p>
    <w:p w14:paraId="4799550B" w14:textId="7985D080"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lang w:val="es-ES"/>
        </w:rPr>
        <w:t>Solís Espinoza, Alejandro</w:t>
      </w:r>
      <w:r w:rsidR="00C16347">
        <w:rPr>
          <w:rFonts w:ascii="Arial" w:hAnsi="Arial" w:cs="Arial"/>
          <w:sz w:val="24"/>
          <w:szCs w:val="24"/>
          <w:lang w:val="es-ES"/>
        </w:rPr>
        <w:t>.</w:t>
      </w:r>
      <w:r w:rsidRPr="002F68FB">
        <w:rPr>
          <w:rFonts w:ascii="Arial" w:hAnsi="Arial" w:cs="Arial"/>
          <w:sz w:val="24"/>
          <w:szCs w:val="24"/>
          <w:lang w:val="es-ES"/>
        </w:rPr>
        <w:t xml:space="preserve"> (1997): </w:t>
      </w:r>
      <w:r w:rsidRPr="002F68FB">
        <w:rPr>
          <w:rFonts w:ascii="Arial" w:hAnsi="Arial" w:cs="Arial"/>
          <w:i/>
          <w:sz w:val="24"/>
          <w:szCs w:val="24"/>
          <w:lang w:val="es-ES"/>
        </w:rPr>
        <w:t>Criminología: panorama contemporáneo</w:t>
      </w:r>
      <w:r w:rsidRPr="002F68FB">
        <w:rPr>
          <w:rFonts w:ascii="Arial" w:hAnsi="Arial" w:cs="Arial"/>
          <w:sz w:val="24"/>
          <w:szCs w:val="24"/>
          <w:lang w:val="es-ES"/>
        </w:rPr>
        <w:t xml:space="preserve">. Lima 3ra edición.  </w:t>
      </w:r>
    </w:p>
    <w:p w14:paraId="60606AF3" w14:textId="1D9CB69D"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Varallanos, José</w:t>
      </w:r>
      <w:r w:rsidR="00C16347">
        <w:rPr>
          <w:rFonts w:ascii="Arial" w:hAnsi="Arial" w:cs="Arial"/>
          <w:sz w:val="24"/>
          <w:szCs w:val="24"/>
        </w:rPr>
        <w:t>.</w:t>
      </w:r>
      <w:r w:rsidRPr="002F68FB">
        <w:rPr>
          <w:rFonts w:ascii="Arial" w:hAnsi="Arial" w:cs="Arial"/>
          <w:sz w:val="24"/>
          <w:szCs w:val="24"/>
        </w:rPr>
        <w:t xml:space="preserve"> (1937). </w:t>
      </w:r>
      <w:r w:rsidRPr="002F68FB">
        <w:rPr>
          <w:rFonts w:ascii="Arial" w:hAnsi="Arial" w:cs="Arial"/>
          <w:i/>
          <w:sz w:val="24"/>
          <w:szCs w:val="24"/>
        </w:rPr>
        <w:t>Bandoleros en el Perú: ensayos</w:t>
      </w:r>
      <w:r w:rsidRPr="002F68FB">
        <w:rPr>
          <w:rFonts w:ascii="Arial" w:hAnsi="Arial" w:cs="Arial"/>
          <w:sz w:val="24"/>
          <w:szCs w:val="24"/>
        </w:rPr>
        <w:t>. Lima: Editorial Altura.</w:t>
      </w:r>
    </w:p>
    <w:p w14:paraId="6DF3D1F4" w14:textId="20165F1B" w:rsidR="00C851BD" w:rsidRPr="002F68FB" w:rsidRDefault="00C851BD" w:rsidP="00C851BD">
      <w:pPr>
        <w:spacing w:after="120" w:line="288" w:lineRule="auto"/>
        <w:jc w:val="both"/>
        <w:rPr>
          <w:rFonts w:ascii="Arial" w:hAnsi="Arial" w:cs="Arial"/>
          <w:sz w:val="24"/>
          <w:szCs w:val="24"/>
          <w:lang w:val="es-MX"/>
        </w:rPr>
      </w:pPr>
      <w:r w:rsidRPr="002F68FB">
        <w:rPr>
          <w:rFonts w:ascii="Arial" w:hAnsi="Arial" w:cs="Arial"/>
          <w:sz w:val="24"/>
          <w:szCs w:val="24"/>
          <w:lang w:val="es-ES"/>
        </w:rPr>
        <w:t>Vivanco Lara, Carmen</w:t>
      </w:r>
      <w:r w:rsidR="00C16347">
        <w:rPr>
          <w:rFonts w:ascii="Arial" w:hAnsi="Arial" w:cs="Arial"/>
          <w:sz w:val="24"/>
          <w:szCs w:val="24"/>
          <w:lang w:val="es-ES"/>
        </w:rPr>
        <w:t>.</w:t>
      </w:r>
      <w:r w:rsidRPr="002F68FB">
        <w:rPr>
          <w:rFonts w:ascii="Arial" w:hAnsi="Arial" w:cs="Arial"/>
          <w:sz w:val="24"/>
          <w:szCs w:val="24"/>
          <w:lang w:val="es-ES"/>
        </w:rPr>
        <w:t xml:space="preserve"> (1990). “Bandolerismo colonial peruano: 1760-1810”, en: </w:t>
      </w:r>
      <w:r w:rsidRPr="002F68FB">
        <w:rPr>
          <w:rFonts w:ascii="Arial" w:hAnsi="Arial" w:cs="Arial"/>
          <w:sz w:val="24"/>
          <w:szCs w:val="24"/>
          <w:lang w:val="es-MX"/>
        </w:rPr>
        <w:t xml:space="preserve">Aguirre, Carlos y Charles Walker, eds., </w:t>
      </w:r>
      <w:r w:rsidRPr="002F68FB">
        <w:rPr>
          <w:rFonts w:ascii="Arial" w:hAnsi="Arial" w:cs="Arial"/>
          <w:i/>
          <w:sz w:val="24"/>
          <w:szCs w:val="24"/>
          <w:lang w:val="es-MX"/>
        </w:rPr>
        <w:t>Bandoleros, abigeos y montoneros: criminalidad y violencia en el Perú, siglo XVIII-XX</w:t>
      </w:r>
      <w:r w:rsidRPr="002F68FB">
        <w:rPr>
          <w:rFonts w:ascii="Arial" w:hAnsi="Arial" w:cs="Arial"/>
          <w:sz w:val="24"/>
          <w:szCs w:val="24"/>
          <w:lang w:val="es-MX"/>
        </w:rPr>
        <w:t xml:space="preserve">. Lima. Instituto de Apoyo Agrario. </w:t>
      </w:r>
    </w:p>
    <w:p w14:paraId="3DCA6A23" w14:textId="154B5FE2" w:rsidR="00C851BD" w:rsidRPr="002F68FB" w:rsidRDefault="00C851BD" w:rsidP="00C851BD">
      <w:pPr>
        <w:spacing w:after="120" w:line="288" w:lineRule="auto"/>
        <w:jc w:val="both"/>
        <w:rPr>
          <w:rFonts w:ascii="Arial" w:hAnsi="Arial" w:cs="Arial"/>
          <w:sz w:val="24"/>
          <w:szCs w:val="24"/>
        </w:rPr>
      </w:pPr>
      <w:r w:rsidRPr="002F68FB">
        <w:rPr>
          <w:rFonts w:ascii="Arial" w:hAnsi="Arial" w:cs="Arial"/>
          <w:sz w:val="24"/>
          <w:szCs w:val="24"/>
        </w:rPr>
        <w:t>Yépez, Ernesto</w:t>
      </w:r>
      <w:r w:rsidR="00C16347">
        <w:rPr>
          <w:rFonts w:ascii="Arial" w:hAnsi="Arial" w:cs="Arial"/>
          <w:sz w:val="24"/>
          <w:szCs w:val="24"/>
        </w:rPr>
        <w:t>.</w:t>
      </w:r>
      <w:r w:rsidRPr="002F68FB">
        <w:rPr>
          <w:rFonts w:ascii="Arial" w:hAnsi="Arial" w:cs="Arial"/>
          <w:sz w:val="24"/>
          <w:szCs w:val="24"/>
        </w:rPr>
        <w:t xml:space="preserve"> (2004).</w:t>
      </w:r>
      <w:r w:rsidRPr="002F68FB">
        <w:rPr>
          <w:rFonts w:ascii="Arial" w:hAnsi="Arial" w:cs="Arial"/>
          <w:i/>
          <w:sz w:val="24"/>
          <w:szCs w:val="24"/>
        </w:rPr>
        <w:t xml:space="preserve"> Seguridad ciudadana. 14 lecciones fundamentales. </w:t>
      </w:r>
      <w:r w:rsidRPr="002F68FB">
        <w:rPr>
          <w:rFonts w:ascii="Arial" w:hAnsi="Arial" w:cs="Arial"/>
          <w:sz w:val="24"/>
          <w:szCs w:val="24"/>
        </w:rPr>
        <w:t>Lima. Instituto de Defensa Legal.</w:t>
      </w:r>
    </w:p>
    <w:p w14:paraId="19569B28" w14:textId="07AA291D" w:rsidR="00C851BD" w:rsidRPr="002F68FB" w:rsidRDefault="00C851BD" w:rsidP="00C851BD">
      <w:pPr>
        <w:tabs>
          <w:tab w:val="left" w:pos="1920"/>
        </w:tabs>
        <w:spacing w:after="120" w:line="288" w:lineRule="auto"/>
        <w:jc w:val="both"/>
        <w:rPr>
          <w:rFonts w:ascii="Arial" w:hAnsi="Arial" w:cs="Arial"/>
          <w:sz w:val="24"/>
          <w:szCs w:val="24"/>
        </w:rPr>
      </w:pPr>
      <w:r w:rsidRPr="002F68FB">
        <w:rPr>
          <w:rFonts w:ascii="Arial" w:hAnsi="Arial" w:cs="Arial"/>
          <w:sz w:val="24"/>
          <w:szCs w:val="24"/>
        </w:rPr>
        <w:t>Zárate, Patricia; Aragón, Jorge; Morel, Jorge</w:t>
      </w:r>
      <w:r w:rsidR="00C16347">
        <w:rPr>
          <w:rFonts w:ascii="Arial" w:hAnsi="Arial" w:cs="Arial"/>
          <w:sz w:val="24"/>
          <w:szCs w:val="24"/>
        </w:rPr>
        <w:t>.</w:t>
      </w:r>
      <w:r w:rsidRPr="002F68FB">
        <w:rPr>
          <w:rFonts w:ascii="Arial" w:hAnsi="Arial" w:cs="Arial"/>
          <w:sz w:val="24"/>
          <w:szCs w:val="24"/>
        </w:rPr>
        <w:t xml:space="preserve"> (2014</w:t>
      </w:r>
      <w:r w:rsidRPr="002F68FB">
        <w:rPr>
          <w:rFonts w:ascii="Arial" w:hAnsi="Arial" w:cs="Arial"/>
          <w:i/>
          <w:sz w:val="24"/>
          <w:szCs w:val="24"/>
        </w:rPr>
        <w:t>). Inseguridad, Estado y desigualdad en el Perú y en América Latina: Un estado de la cuestión.</w:t>
      </w:r>
      <w:r w:rsidRPr="002F68FB">
        <w:rPr>
          <w:rFonts w:ascii="Arial" w:hAnsi="Arial" w:cs="Arial"/>
          <w:sz w:val="24"/>
          <w:szCs w:val="24"/>
        </w:rPr>
        <w:t xml:space="preserve"> Documento de Trabajo N. º 193. Lima. Instituto de Estudios peruanos. </w:t>
      </w:r>
    </w:p>
    <w:p w14:paraId="74E246AF" w14:textId="77777777" w:rsidR="00C851BD" w:rsidRPr="00C851BD" w:rsidRDefault="00C851BD" w:rsidP="0066169B">
      <w:pPr>
        <w:tabs>
          <w:tab w:val="left" w:pos="1920"/>
        </w:tabs>
        <w:spacing w:line="360" w:lineRule="auto"/>
        <w:jc w:val="both"/>
        <w:rPr>
          <w:rFonts w:ascii="Arial" w:hAnsi="Arial" w:cs="Arial"/>
          <w:b/>
          <w:sz w:val="24"/>
          <w:szCs w:val="24"/>
        </w:rPr>
      </w:pPr>
    </w:p>
    <w:sectPr w:rsidR="00C851BD" w:rsidRPr="00C851BD" w:rsidSect="008157C3">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0596E" w14:textId="77777777" w:rsidR="00932A85" w:rsidRDefault="00932A85" w:rsidP="008157C3">
      <w:pPr>
        <w:spacing w:after="0" w:line="240" w:lineRule="auto"/>
      </w:pPr>
      <w:r>
        <w:separator/>
      </w:r>
    </w:p>
  </w:endnote>
  <w:endnote w:type="continuationSeparator" w:id="0">
    <w:p w14:paraId="2E6E3342" w14:textId="77777777" w:rsidR="00932A85" w:rsidRDefault="00932A85" w:rsidP="00815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hianti Win95BT">
    <w:altName w:val="Chianti Win95B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stoMT">
    <w:altName w:val="CalistoMT"/>
    <w:charset w:val="00"/>
    <w:family w:val="auto"/>
    <w:pitch w:val="default"/>
    <w:sig w:usb0="00000003" w:usb1="00000000" w:usb2="00000000" w:usb3="00000000" w:csb0="00000001" w:csb1="00000000"/>
  </w:font>
  <w:font w:name="Gisha-Bold">
    <w:altName w:val="Gisha-Bold"/>
    <w:charset w:val="00"/>
    <w:family w:val="swiss"/>
    <w:pitch w:val="default"/>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116917"/>
      <w:docPartObj>
        <w:docPartGallery w:val="Page Numbers (Bottom of Page)"/>
        <w:docPartUnique/>
      </w:docPartObj>
    </w:sdtPr>
    <w:sdtEndPr/>
    <w:sdtContent>
      <w:p w14:paraId="24ADFD3A" w14:textId="2509642B" w:rsidR="00575DB4" w:rsidRDefault="00575DB4">
        <w:pPr>
          <w:pStyle w:val="Piedepgina"/>
          <w:jc w:val="center"/>
        </w:pPr>
        <w:r>
          <w:fldChar w:fldCharType="begin"/>
        </w:r>
        <w:r>
          <w:instrText>PAGE   \* MERGEFORMAT</w:instrText>
        </w:r>
        <w:r>
          <w:fldChar w:fldCharType="separate"/>
        </w:r>
        <w:r w:rsidR="00F4068B" w:rsidRPr="00F4068B">
          <w:rPr>
            <w:noProof/>
            <w:lang w:val="es-ES"/>
          </w:rPr>
          <w:t>1</w:t>
        </w:r>
        <w:r>
          <w:fldChar w:fldCharType="end"/>
        </w:r>
      </w:p>
    </w:sdtContent>
  </w:sdt>
  <w:p w14:paraId="16212214" w14:textId="77777777" w:rsidR="00575DB4" w:rsidRDefault="00575DB4">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4620F" w14:textId="77777777" w:rsidR="00932A85" w:rsidRDefault="00932A85" w:rsidP="008157C3">
      <w:pPr>
        <w:spacing w:after="0" w:line="240" w:lineRule="auto"/>
      </w:pPr>
      <w:r>
        <w:separator/>
      </w:r>
    </w:p>
  </w:footnote>
  <w:footnote w:type="continuationSeparator" w:id="0">
    <w:p w14:paraId="700BE85E" w14:textId="77777777" w:rsidR="00932A85" w:rsidRDefault="00932A85" w:rsidP="008157C3">
      <w:pPr>
        <w:spacing w:after="0" w:line="240" w:lineRule="auto"/>
      </w:pPr>
      <w:r>
        <w:continuationSeparator/>
      </w:r>
    </w:p>
  </w:footnote>
  <w:footnote w:id="1">
    <w:p w14:paraId="69C8B150" w14:textId="78533121" w:rsidR="009638D1" w:rsidRDefault="009638D1" w:rsidP="00C60E2C">
      <w:pPr>
        <w:pStyle w:val="Textocomentario"/>
        <w:spacing w:after="0"/>
        <w:jc w:val="both"/>
      </w:pPr>
      <w:r w:rsidRPr="005174DF">
        <w:rPr>
          <w:rStyle w:val="Refdenotaalpie"/>
          <w:rFonts w:ascii="Arial" w:hAnsi="Arial" w:cs="Arial"/>
        </w:rPr>
        <w:footnoteRef/>
      </w:r>
      <w:r w:rsidR="009B2E2F" w:rsidRPr="005174DF">
        <w:rPr>
          <w:rFonts w:ascii="Arial" w:hAnsi="Arial" w:cs="Arial"/>
        </w:rPr>
        <w:t xml:space="preserve"> </w:t>
      </w:r>
      <w:r w:rsidR="009B2E2F" w:rsidRPr="008073F6">
        <w:rPr>
          <w:rFonts w:ascii="Arial" w:hAnsi="Arial" w:cs="Arial"/>
        </w:rPr>
        <w:t>Existe un gran debate sobre lo que se puede cons</w:t>
      </w:r>
      <w:r w:rsidR="008073F6">
        <w:rPr>
          <w:rFonts w:ascii="Arial" w:hAnsi="Arial" w:cs="Arial"/>
        </w:rPr>
        <w:t>iderar como delito y delincuencia</w:t>
      </w:r>
      <w:r w:rsidR="009B2E2F" w:rsidRPr="008073F6">
        <w:rPr>
          <w:rFonts w:ascii="Arial" w:hAnsi="Arial" w:cs="Arial"/>
        </w:rPr>
        <w:t xml:space="preserve">. </w:t>
      </w:r>
      <w:r w:rsidR="008073F6" w:rsidRPr="008073F6">
        <w:rPr>
          <w:rFonts w:ascii="Arial" w:hAnsi="Arial" w:cs="Arial"/>
        </w:rPr>
        <w:t>E</w:t>
      </w:r>
      <w:r w:rsidR="009B2E2F" w:rsidRPr="008073F6">
        <w:rPr>
          <w:rFonts w:ascii="Arial" w:hAnsi="Arial" w:cs="Arial"/>
        </w:rPr>
        <w:t>ste trabajo no</w:t>
      </w:r>
      <w:r w:rsidR="008073F6">
        <w:rPr>
          <w:rFonts w:ascii="Arial" w:hAnsi="Arial" w:cs="Arial"/>
        </w:rPr>
        <w:t xml:space="preserve"> se</w:t>
      </w:r>
      <w:r w:rsidR="009B2E2F" w:rsidRPr="008073F6">
        <w:rPr>
          <w:rFonts w:ascii="Arial" w:hAnsi="Arial" w:cs="Arial"/>
        </w:rPr>
        <w:t xml:space="preserve"> detendrá en el delito que puede ser </w:t>
      </w:r>
      <w:r w:rsidR="008073F6" w:rsidRPr="008073F6">
        <w:rPr>
          <w:rFonts w:ascii="Arial" w:hAnsi="Arial" w:cs="Arial"/>
        </w:rPr>
        <w:t>definido según los códigos penales de cada época</w:t>
      </w:r>
      <w:r w:rsidR="008073F6">
        <w:rPr>
          <w:rFonts w:ascii="Arial" w:hAnsi="Arial" w:cs="Arial"/>
        </w:rPr>
        <w:t xml:space="preserve">, tampoco en la extensa producción que el derecho penal ha realizado, tan solo atiende los estudios de la delincuencia abordados desde un aspecto </w:t>
      </w:r>
      <w:r w:rsidR="008073F6" w:rsidRPr="008073F6">
        <w:rPr>
          <w:rFonts w:ascii="Arial" w:hAnsi="Arial" w:cs="Arial"/>
        </w:rPr>
        <w:t>«</w:t>
      </w:r>
      <w:r w:rsidR="008073F6">
        <w:rPr>
          <w:rFonts w:ascii="Arial" w:hAnsi="Arial" w:cs="Arial"/>
        </w:rPr>
        <w:t>social</w:t>
      </w:r>
      <w:r w:rsidR="008073F6" w:rsidRPr="008073F6">
        <w:rPr>
          <w:rFonts w:ascii="Arial" w:hAnsi="Arial" w:cs="Arial"/>
        </w:rPr>
        <w:t>»</w:t>
      </w:r>
      <w:r w:rsidR="009F3019">
        <w:rPr>
          <w:rFonts w:ascii="Arial" w:hAnsi="Arial" w:cs="Arial"/>
        </w:rPr>
        <w:t xml:space="preserve">, </w:t>
      </w:r>
      <w:r w:rsidR="008073F6">
        <w:rPr>
          <w:rFonts w:ascii="Arial" w:hAnsi="Arial" w:cs="Arial"/>
        </w:rPr>
        <w:t xml:space="preserve"> que luego </w:t>
      </w:r>
      <w:r w:rsidR="009F3019">
        <w:rPr>
          <w:rFonts w:ascii="Arial" w:hAnsi="Arial" w:cs="Arial"/>
        </w:rPr>
        <w:t>serán</w:t>
      </w:r>
      <w:r w:rsidR="008073F6">
        <w:rPr>
          <w:rFonts w:ascii="Arial" w:hAnsi="Arial" w:cs="Arial"/>
        </w:rPr>
        <w:t xml:space="preserve"> llamados como ciencias sociales</w:t>
      </w:r>
      <w:r w:rsidR="00D92FD5">
        <w:rPr>
          <w:rFonts w:ascii="Arial" w:hAnsi="Arial" w:cs="Arial"/>
        </w:rPr>
        <w:t xml:space="preserve">, aún más, deja de lado los estudios de los </w:t>
      </w:r>
      <w:r w:rsidR="00D92FD5" w:rsidRPr="00F62F24">
        <w:rPr>
          <w:rFonts w:ascii="Arial" w:hAnsi="Arial" w:cs="Arial"/>
          <w:i/>
          <w:lang w:val="es-MX"/>
        </w:rPr>
        <w:t>infracciones</w:t>
      </w:r>
      <w:r w:rsidR="00D92FD5">
        <w:rPr>
          <w:rFonts w:ascii="Arial" w:hAnsi="Arial" w:cs="Arial"/>
          <w:lang w:val="es-MX"/>
        </w:rPr>
        <w:t xml:space="preserve"> menores de edad</w:t>
      </w:r>
      <w:r w:rsidR="00F86FFF">
        <w:rPr>
          <w:rFonts w:ascii="Arial" w:hAnsi="Arial" w:cs="Arial"/>
          <w:lang w:val="es-MX"/>
        </w:rPr>
        <w:t>, la cárcel</w:t>
      </w:r>
      <w:r w:rsidR="00D92FD5">
        <w:rPr>
          <w:rFonts w:ascii="Arial" w:hAnsi="Arial" w:cs="Arial"/>
          <w:lang w:val="es-MX"/>
        </w:rPr>
        <w:t xml:space="preserve"> y el llamado </w:t>
      </w:r>
      <w:r w:rsidR="00D92FD5" w:rsidRPr="00D92FD5">
        <w:rPr>
          <w:rFonts w:ascii="Arial" w:hAnsi="Arial" w:cs="Arial"/>
          <w:i/>
          <w:lang w:val="es-MX"/>
        </w:rPr>
        <w:t>crimen organizado</w:t>
      </w:r>
      <w:r w:rsidR="00D92FD5">
        <w:rPr>
          <w:rFonts w:ascii="Arial" w:hAnsi="Arial" w:cs="Arial"/>
          <w:lang w:val="es-MX"/>
        </w:rPr>
        <w:t>(</w:t>
      </w:r>
      <w:r w:rsidR="00D92FD5" w:rsidRPr="00F62F24">
        <w:rPr>
          <w:rFonts w:ascii="Arial" w:hAnsi="Arial" w:cs="Arial"/>
          <w:lang w:val="es-MX"/>
        </w:rPr>
        <w:t>lavado de activos, narcotráfico</w:t>
      </w:r>
      <w:r w:rsidR="00D92FD5">
        <w:rPr>
          <w:rFonts w:ascii="Arial" w:hAnsi="Arial" w:cs="Arial"/>
          <w:lang w:val="es-MX"/>
        </w:rPr>
        <w:t xml:space="preserve">, trata de personas, entre otros), salvo algunas anotaciones. </w:t>
      </w:r>
      <w:r w:rsidR="000F54CB">
        <w:rPr>
          <w:rFonts w:ascii="Arial" w:hAnsi="Arial" w:cs="Arial"/>
          <w:lang w:val="es-MX"/>
        </w:rPr>
        <w:t>En otras palabras,</w:t>
      </w:r>
      <w:r w:rsidR="009F3019">
        <w:rPr>
          <w:rFonts w:ascii="Arial" w:hAnsi="Arial" w:cs="Arial"/>
          <w:lang w:val="es-MX"/>
        </w:rPr>
        <w:t xml:space="preserve"> lo que el pensamiento social señala en sus publicaciones </w:t>
      </w:r>
      <w:r w:rsidR="000F54CB">
        <w:rPr>
          <w:rFonts w:ascii="Arial" w:hAnsi="Arial" w:cs="Arial"/>
          <w:lang w:val="es-MX"/>
        </w:rPr>
        <w:t xml:space="preserve"> como delincuencia. </w:t>
      </w:r>
    </w:p>
  </w:footnote>
  <w:footnote w:id="2">
    <w:p w14:paraId="671076AC" w14:textId="3157C7E0" w:rsidR="00575DB4" w:rsidRPr="009C597C" w:rsidRDefault="00575DB4" w:rsidP="00C60E2C">
      <w:pPr>
        <w:pStyle w:val="Textonotapie"/>
        <w:jc w:val="both"/>
      </w:pPr>
      <w:r w:rsidRPr="005174DF">
        <w:rPr>
          <w:rStyle w:val="Refdenotaalpie"/>
          <w:rFonts w:ascii="Arial" w:hAnsi="Arial" w:cs="Arial"/>
        </w:rPr>
        <w:footnoteRef/>
      </w:r>
      <w:r w:rsidRPr="0022286D">
        <w:rPr>
          <w:rFonts w:ascii="Arial" w:hAnsi="Arial" w:cs="Arial"/>
        </w:rPr>
        <w:t xml:space="preserve">Véase la Encuesta Nacional Urbana elaborada por </w:t>
      </w:r>
      <w:proofErr w:type="spellStart"/>
      <w:r w:rsidRPr="0022286D">
        <w:rPr>
          <w:rFonts w:ascii="Arial" w:hAnsi="Arial" w:cs="Arial"/>
        </w:rPr>
        <w:t>Ipsos</w:t>
      </w:r>
      <w:proofErr w:type="spellEnd"/>
      <w:r w:rsidRPr="0022286D">
        <w:rPr>
          <w:rFonts w:ascii="Arial" w:hAnsi="Arial" w:cs="Arial"/>
        </w:rPr>
        <w:t xml:space="preserve"> Perú para </w:t>
      </w:r>
      <w:proofErr w:type="spellStart"/>
      <w:r w:rsidRPr="0022286D">
        <w:rPr>
          <w:rFonts w:ascii="Arial" w:hAnsi="Arial" w:cs="Arial"/>
        </w:rPr>
        <w:t>Proética</w:t>
      </w:r>
      <w:proofErr w:type="spellEnd"/>
      <w:r w:rsidRPr="0022286D">
        <w:rPr>
          <w:rFonts w:ascii="Arial" w:hAnsi="Arial" w:cs="Arial"/>
        </w:rPr>
        <w:t xml:space="preserve">   </w:t>
      </w:r>
      <w:hyperlink r:id="rId1" w:history="1">
        <w:r w:rsidRPr="0022286D">
          <w:rPr>
            <w:rStyle w:val="Hipervnculo"/>
            <w:rFonts w:ascii="Arial" w:hAnsi="Arial" w:cs="Arial"/>
          </w:rPr>
          <w:t>http://www.proetica.org.pe/wp-content/uploads/2012/07/Pro%C3%A9tica-VII-Encuesta-Nacional-sobre-percepciones-de-la-corrupci%C3%B3n-en-el-Per%C3%BA-2012.pdf</w:t>
        </w:r>
      </w:hyperlink>
      <w:r w:rsidRPr="0022286D">
        <w:rPr>
          <w:rFonts w:ascii="Arial" w:hAnsi="Arial" w:cs="Arial"/>
        </w:rPr>
        <w:t xml:space="preserve"> (revisado el 29 de mayo de 2015)</w:t>
      </w:r>
      <w:r w:rsidR="00230321">
        <w:rPr>
          <w:rFonts w:ascii="Arial" w:hAnsi="Arial" w:cs="Arial"/>
        </w:rPr>
        <w:t>.</w:t>
      </w:r>
    </w:p>
  </w:footnote>
  <w:footnote w:id="3">
    <w:p w14:paraId="4724612C" w14:textId="0851A96F" w:rsidR="00BE5D13" w:rsidRPr="00804CFE" w:rsidRDefault="00BE5D13" w:rsidP="00804CFE">
      <w:pPr>
        <w:pStyle w:val="Textonotapie"/>
        <w:jc w:val="both"/>
        <w:rPr>
          <w:rFonts w:ascii="Arial" w:hAnsi="Arial" w:cs="Arial"/>
        </w:rPr>
      </w:pPr>
      <w:r w:rsidRPr="005174DF">
        <w:rPr>
          <w:rStyle w:val="Refdenotaalpie"/>
          <w:rFonts w:ascii="Arial" w:hAnsi="Arial" w:cs="Arial"/>
        </w:rPr>
        <w:footnoteRef/>
      </w:r>
      <w:r w:rsidRPr="005174DF">
        <w:rPr>
          <w:rFonts w:ascii="Arial" w:hAnsi="Arial" w:cs="Arial"/>
        </w:rPr>
        <w:t xml:space="preserve"> Los marcos de referencia han sido divididos según </w:t>
      </w:r>
      <w:r w:rsidR="001D0589" w:rsidRPr="005174DF">
        <w:rPr>
          <w:rFonts w:ascii="Arial" w:hAnsi="Arial" w:cs="Arial"/>
        </w:rPr>
        <w:t>dos criterios: años de publicación y contexto</w:t>
      </w:r>
      <w:r w:rsidR="0002144C" w:rsidRPr="005174DF">
        <w:rPr>
          <w:rFonts w:ascii="Arial" w:hAnsi="Arial" w:cs="Arial"/>
        </w:rPr>
        <w:t>. Se trató de agrupar una serie de documentos según los elementos regulares entre sí</w:t>
      </w:r>
      <w:r w:rsidR="00DA6F2F" w:rsidRPr="005174DF">
        <w:rPr>
          <w:rFonts w:ascii="Arial" w:hAnsi="Arial" w:cs="Arial"/>
        </w:rPr>
        <w:t>,</w:t>
      </w:r>
      <w:r w:rsidR="0002144C" w:rsidRPr="005174DF">
        <w:rPr>
          <w:rFonts w:ascii="Arial" w:hAnsi="Arial" w:cs="Arial"/>
        </w:rPr>
        <w:t xml:space="preserve"> a la par del contexto social</w:t>
      </w:r>
      <w:r w:rsidR="00C60E2C">
        <w:rPr>
          <w:rFonts w:ascii="Arial" w:hAnsi="Arial" w:cs="Arial"/>
        </w:rPr>
        <w:t xml:space="preserve"> y político</w:t>
      </w:r>
      <w:r w:rsidR="0002144C" w:rsidRPr="005174DF">
        <w:rPr>
          <w:rFonts w:ascii="Arial" w:hAnsi="Arial" w:cs="Arial"/>
        </w:rPr>
        <w:t>. Respecto al primer periodo</w:t>
      </w:r>
      <w:r w:rsidR="00804CFE" w:rsidRPr="005174DF">
        <w:rPr>
          <w:rFonts w:ascii="Arial" w:hAnsi="Arial" w:cs="Arial"/>
        </w:rPr>
        <w:t xml:space="preserve">, existen investigadores que </w:t>
      </w:r>
      <w:r w:rsidR="00DA6F2F" w:rsidRPr="005174DF">
        <w:rPr>
          <w:rFonts w:ascii="Arial" w:hAnsi="Arial" w:cs="Arial"/>
        </w:rPr>
        <w:t>señalan</w:t>
      </w:r>
      <w:r w:rsidR="00804CFE" w:rsidRPr="005174DF">
        <w:rPr>
          <w:rFonts w:ascii="Arial" w:hAnsi="Arial" w:cs="Arial"/>
        </w:rPr>
        <w:t xml:space="preserve"> que</w:t>
      </w:r>
      <w:r w:rsidR="00DA6F2F" w:rsidRPr="005174DF">
        <w:rPr>
          <w:rFonts w:ascii="Arial" w:hAnsi="Arial" w:cs="Arial"/>
        </w:rPr>
        <w:t xml:space="preserve"> este primer </w:t>
      </w:r>
      <w:r w:rsidR="005174DF" w:rsidRPr="005174DF">
        <w:rPr>
          <w:rFonts w:ascii="Arial" w:hAnsi="Arial" w:cs="Arial"/>
        </w:rPr>
        <w:t>momento</w:t>
      </w:r>
      <w:r w:rsidR="00DA6F2F" w:rsidRPr="005174DF">
        <w:rPr>
          <w:rFonts w:ascii="Arial" w:hAnsi="Arial" w:cs="Arial"/>
        </w:rPr>
        <w:t xml:space="preserve"> concluye a fines de los años 30 del siglo XX, así Solís dice: “Después de esta década de los 30, que fue prolífica en estudios criminológicos, no hubo mayor producción importante en las décadas subsiguientes</w:t>
      </w:r>
      <w:r w:rsidR="00C60E2C" w:rsidRPr="005174DF">
        <w:rPr>
          <w:rFonts w:ascii="Arial" w:hAnsi="Arial" w:cs="Arial"/>
        </w:rPr>
        <w:t>” (</w:t>
      </w:r>
      <w:r w:rsidR="005174DF" w:rsidRPr="005174DF">
        <w:rPr>
          <w:rFonts w:ascii="Arial" w:hAnsi="Arial" w:cs="Arial"/>
        </w:rPr>
        <w:t>1997:45). El segundo periodo inicia en los años</w:t>
      </w:r>
      <w:r w:rsidR="00C60E2C">
        <w:rPr>
          <w:rFonts w:ascii="Arial" w:hAnsi="Arial" w:cs="Arial"/>
        </w:rPr>
        <w:t xml:space="preserve"> 40 y termina a fines de los 60. El tercero </w:t>
      </w:r>
      <w:r w:rsidR="005174DF" w:rsidRPr="005174DF">
        <w:rPr>
          <w:rFonts w:ascii="Arial" w:hAnsi="Arial" w:cs="Arial"/>
        </w:rPr>
        <w:t>coincide con lo que Rochabrún señala, según él a mediados de los sesenta el pensamiento crítico “resurgía vigoroso tras un silencio de treinta años...” (Rochabrún, 1993:163)</w:t>
      </w:r>
      <w:r w:rsidR="00C60E2C">
        <w:rPr>
          <w:rFonts w:ascii="Arial" w:hAnsi="Arial" w:cs="Arial"/>
        </w:rPr>
        <w:t>. El cuarto periodo estará presente</w:t>
      </w:r>
      <w:r w:rsidR="006431A9">
        <w:rPr>
          <w:rFonts w:ascii="Arial" w:hAnsi="Arial" w:cs="Arial"/>
        </w:rPr>
        <w:t xml:space="preserve"> desde inicios de los años 90 hasta principios del siglo XXI</w:t>
      </w:r>
      <w:r w:rsidR="00E4473A">
        <w:rPr>
          <w:rFonts w:ascii="Arial" w:hAnsi="Arial" w:cs="Arial"/>
        </w:rPr>
        <w:t>, este periodo está marcado contextualmente por la derrota política de Sendero Luminoso</w:t>
      </w:r>
      <w:r w:rsidR="006431A9">
        <w:rPr>
          <w:rFonts w:ascii="Arial" w:hAnsi="Arial" w:cs="Arial"/>
        </w:rPr>
        <w:t>.</w:t>
      </w:r>
      <w:r w:rsidR="00230321">
        <w:rPr>
          <w:rFonts w:ascii="Arial" w:hAnsi="Arial" w:cs="Arial"/>
        </w:rPr>
        <w:t xml:space="preserve"> El quinto periodo, está atravesado</w:t>
      </w:r>
      <w:r w:rsidR="006431A9">
        <w:rPr>
          <w:rFonts w:ascii="Arial" w:hAnsi="Arial" w:cs="Arial"/>
        </w:rPr>
        <w:t xml:space="preserve"> por una preocupación alarmante de la delincuencia, desde inicios del siglo XXI hasta la actualidad.</w:t>
      </w:r>
    </w:p>
  </w:footnote>
  <w:footnote w:id="4">
    <w:p w14:paraId="171F7441" w14:textId="20273822" w:rsidR="00575DB4" w:rsidRPr="001A48E9" w:rsidRDefault="00575DB4" w:rsidP="00197CA5">
      <w:pPr>
        <w:pStyle w:val="Textonotapie"/>
        <w:jc w:val="both"/>
        <w:rPr>
          <w:rFonts w:ascii="Arial" w:hAnsi="Arial" w:cs="Arial"/>
        </w:rPr>
      </w:pPr>
      <w:r w:rsidRPr="001A48E9">
        <w:rPr>
          <w:rStyle w:val="Refdenotaalpie"/>
          <w:rFonts w:ascii="Arial" w:hAnsi="Arial" w:cs="Arial"/>
        </w:rPr>
        <w:footnoteRef/>
      </w:r>
      <w:r w:rsidRPr="001A48E9">
        <w:rPr>
          <w:rFonts w:ascii="Arial" w:hAnsi="Arial" w:cs="Arial"/>
        </w:rPr>
        <w:t xml:space="preserve"> Para Solís Espinoza</w:t>
      </w:r>
      <w:r>
        <w:rPr>
          <w:rFonts w:ascii="Arial" w:hAnsi="Arial" w:cs="Arial"/>
        </w:rPr>
        <w:t xml:space="preserve">, el documento de </w:t>
      </w:r>
      <w:r w:rsidRPr="003219B5">
        <w:rPr>
          <w:rFonts w:ascii="Arial" w:hAnsi="Arial" w:cs="Arial"/>
        </w:rPr>
        <w:t>Oscar Miro Quesada es</w:t>
      </w:r>
      <w:r>
        <w:rPr>
          <w:rFonts w:ascii="Arial" w:hAnsi="Arial" w:cs="Arial"/>
        </w:rPr>
        <w:t xml:space="preserve"> </w:t>
      </w:r>
      <w:r w:rsidRPr="001A48E9">
        <w:rPr>
          <w:rFonts w:ascii="Arial" w:hAnsi="Arial" w:cs="Arial"/>
        </w:rPr>
        <w:t>“uno de los primeros textos con perspectiva integral, dentro de la literatura criminológica en nuestro país” (Solís, 1997: 45)</w:t>
      </w:r>
      <w:r>
        <w:rPr>
          <w:rFonts w:ascii="Arial" w:hAnsi="Arial" w:cs="Arial"/>
        </w:rPr>
        <w:t>.</w:t>
      </w:r>
    </w:p>
  </w:footnote>
  <w:footnote w:id="5">
    <w:p w14:paraId="2CBBA234" w14:textId="369B8A7F" w:rsidR="00575DB4" w:rsidRPr="00131C04" w:rsidRDefault="00575DB4">
      <w:pPr>
        <w:pStyle w:val="Textonotapie"/>
        <w:jc w:val="both"/>
        <w:rPr>
          <w:rFonts w:ascii="Arial" w:hAnsi="Arial" w:cs="Arial"/>
        </w:rPr>
      </w:pPr>
      <w:r>
        <w:rPr>
          <w:rStyle w:val="Refdenotaalpie"/>
        </w:rPr>
        <w:footnoteRef/>
      </w:r>
      <w:r>
        <w:t xml:space="preserve"> </w:t>
      </w:r>
      <w:r w:rsidRPr="00DE5ED4">
        <w:rPr>
          <w:rFonts w:ascii="Arial" w:hAnsi="Arial" w:cs="Arial"/>
        </w:rPr>
        <w:t xml:space="preserve">La criminología positivista ha sido una de las corrientes que más presencia ha tenido el Perú. Se encuentra desde fines del siglo XIX hasta </w:t>
      </w:r>
      <w:r>
        <w:rPr>
          <w:rFonts w:ascii="Arial" w:hAnsi="Arial" w:cs="Arial"/>
        </w:rPr>
        <w:t>pasado los mediados del siglo XX, al punto de sostener para algunos que las ideas criminógenas se dividían en</w:t>
      </w:r>
      <w:r w:rsidRPr="00DE5ED4">
        <w:rPr>
          <w:rFonts w:ascii="Arial" w:hAnsi="Arial" w:cs="Arial"/>
        </w:rPr>
        <w:t xml:space="preserve"> </w:t>
      </w:r>
      <w:proofErr w:type="spellStart"/>
      <w:r w:rsidRPr="00DE5ED4">
        <w:rPr>
          <w:rFonts w:ascii="Arial" w:hAnsi="Arial" w:cs="Arial"/>
        </w:rPr>
        <w:t>lombrosiana</w:t>
      </w:r>
      <w:proofErr w:type="spellEnd"/>
      <w:r w:rsidRPr="00DE5ED4">
        <w:rPr>
          <w:rFonts w:ascii="Arial" w:hAnsi="Arial" w:cs="Arial"/>
        </w:rPr>
        <w:t xml:space="preserve"> y </w:t>
      </w:r>
      <w:proofErr w:type="spellStart"/>
      <w:r w:rsidRPr="00DE5ED4">
        <w:rPr>
          <w:rFonts w:ascii="Arial" w:hAnsi="Arial" w:cs="Arial"/>
        </w:rPr>
        <w:t>neolombrosiana</w:t>
      </w:r>
      <w:proofErr w:type="spellEnd"/>
      <w:r w:rsidRPr="00DE5ED4">
        <w:rPr>
          <w:rFonts w:ascii="Arial" w:hAnsi="Arial" w:cs="Arial"/>
        </w:rPr>
        <w:t>, haciendo alusión a uno de los criminólogos positivistas más destacados</w:t>
      </w:r>
      <w:r>
        <w:rPr>
          <w:rFonts w:ascii="Arial" w:hAnsi="Arial" w:cs="Arial"/>
        </w:rPr>
        <w:t xml:space="preserve"> en el Mundo</w:t>
      </w:r>
      <w:r w:rsidRPr="00DE5ED4">
        <w:rPr>
          <w:rFonts w:ascii="Arial" w:hAnsi="Arial" w:cs="Arial"/>
        </w:rPr>
        <w:t>.</w:t>
      </w:r>
      <w:r>
        <w:t xml:space="preserve">  </w:t>
      </w:r>
      <w:r w:rsidRPr="00DE5ED4">
        <w:rPr>
          <w:rFonts w:ascii="Arial" w:hAnsi="Arial" w:cs="Arial"/>
        </w:rPr>
        <w:t>En el Perú, el primero que difundió las idea</w:t>
      </w:r>
      <w:r>
        <w:rPr>
          <w:rFonts w:ascii="Arial" w:hAnsi="Arial" w:cs="Arial"/>
        </w:rPr>
        <w:t>s</w:t>
      </w:r>
      <w:r w:rsidRPr="00DE5ED4">
        <w:rPr>
          <w:rFonts w:ascii="Arial" w:hAnsi="Arial" w:cs="Arial"/>
        </w:rPr>
        <w:t xml:space="preserve"> de Cesar Lombroso fue Mariano Ignacio Prado y Ugarteche</w:t>
      </w:r>
      <w:r>
        <w:rPr>
          <w:rFonts w:ascii="Arial" w:hAnsi="Arial" w:cs="Arial"/>
        </w:rPr>
        <w:t xml:space="preserve">. Cotos </w:t>
      </w:r>
      <w:r w:rsidR="00577AE3">
        <w:rPr>
          <w:rFonts w:ascii="Arial" w:hAnsi="Arial" w:cs="Arial"/>
        </w:rPr>
        <w:t xml:space="preserve">al referirse a Mariano Ignacio Pardo, </w:t>
      </w:r>
      <w:r>
        <w:rPr>
          <w:rFonts w:ascii="Arial" w:hAnsi="Arial" w:cs="Arial"/>
        </w:rPr>
        <w:t>dice:</w:t>
      </w:r>
      <w:r w:rsidRPr="00DE5ED4">
        <w:rPr>
          <w:rFonts w:ascii="Arial" w:hAnsi="Arial" w:cs="Arial"/>
        </w:rPr>
        <w:t xml:space="preserve"> “…por lo que debe considerársele como el precursor de la criminología en el Perú” (Cotos, 1968:68). </w:t>
      </w:r>
    </w:p>
  </w:footnote>
  <w:footnote w:id="6">
    <w:p w14:paraId="354A6E65" w14:textId="77777777" w:rsidR="00575DB4" w:rsidRDefault="00575DB4">
      <w:pPr>
        <w:pStyle w:val="Textonotapie"/>
      </w:pPr>
      <w:r>
        <w:rPr>
          <w:rStyle w:val="Refdenotaalpie"/>
        </w:rPr>
        <w:footnoteRef/>
      </w:r>
      <w:r>
        <w:t xml:space="preserve"> </w:t>
      </w:r>
      <w:r>
        <w:rPr>
          <w:rFonts w:ascii="Arial" w:hAnsi="Arial" w:cs="Arial"/>
        </w:rPr>
        <w:t>La publicación original en inglés data de 1959.</w:t>
      </w:r>
    </w:p>
  </w:footnote>
  <w:footnote w:id="7">
    <w:p w14:paraId="0379F9CD" w14:textId="77777777" w:rsidR="00575DB4" w:rsidRDefault="00575DB4">
      <w:pPr>
        <w:pStyle w:val="Textonotapie"/>
        <w:jc w:val="both"/>
      </w:pPr>
      <w:r>
        <w:rPr>
          <w:rStyle w:val="Refdenotaalpie"/>
        </w:rPr>
        <w:footnoteRef/>
      </w:r>
      <w:r>
        <w:t xml:space="preserve"> </w:t>
      </w:r>
      <w:r>
        <w:rPr>
          <w:rFonts w:ascii="Arial" w:hAnsi="Arial" w:cs="Arial"/>
        </w:rPr>
        <w:t>En adelante, salvo indicación contraria se han recogido los argumentos de</w:t>
      </w:r>
      <w:del w:id="1" w:author="maria ñope" w:date="2015-06-03T20:56:00Z">
        <w:r w:rsidDel="00CC4912">
          <w:rPr>
            <w:rFonts w:ascii="Arial" w:hAnsi="Arial" w:cs="Arial"/>
          </w:rPr>
          <w:delText xml:space="preserve"> </w:delText>
        </w:r>
      </w:del>
      <w:r>
        <w:rPr>
          <w:rFonts w:ascii="Arial" w:hAnsi="Arial" w:cs="Arial"/>
        </w:rPr>
        <w:t xml:space="preserve"> Aguirre y Walker (1990) para comprender el bandolerismo.</w:t>
      </w:r>
      <w:r>
        <w:t xml:space="preserve"> </w:t>
      </w:r>
    </w:p>
  </w:footnote>
  <w:footnote w:id="8">
    <w:p w14:paraId="7970F088" w14:textId="77777777" w:rsidR="00575DB4" w:rsidRDefault="00575DB4">
      <w:pPr>
        <w:pStyle w:val="Textonotapie"/>
      </w:pPr>
      <w:r>
        <w:rPr>
          <w:rStyle w:val="Refdenotaalpie"/>
        </w:rPr>
        <w:footnoteRef/>
      </w:r>
      <w:r>
        <w:t xml:space="preserve"> </w:t>
      </w:r>
      <w:r>
        <w:rPr>
          <w:rFonts w:ascii="Arial" w:hAnsi="Arial" w:cs="Arial"/>
        </w:rPr>
        <w:t>El ensayo es una versión corregida de un texto anterior que fue publicado en 1980.</w:t>
      </w:r>
      <w:r>
        <w:t xml:space="preserve"> </w:t>
      </w:r>
    </w:p>
  </w:footnote>
  <w:footnote w:id="9">
    <w:p w14:paraId="7CC8810C" w14:textId="77777777" w:rsidR="00575DB4" w:rsidRDefault="00575DB4">
      <w:pPr>
        <w:pStyle w:val="Textonotapie"/>
        <w:jc w:val="both"/>
      </w:pPr>
      <w:r>
        <w:rPr>
          <w:rStyle w:val="Refdenotaalpie"/>
        </w:rPr>
        <w:footnoteRef/>
      </w:r>
      <w:r>
        <w:t xml:space="preserve"> </w:t>
      </w:r>
      <w:r>
        <w:rPr>
          <w:rFonts w:ascii="Arial" w:hAnsi="Arial" w:cs="Arial"/>
        </w:rPr>
        <w:t xml:space="preserve">En la década del setenta surge en Chicago un modelo de intervención policial denominado “policía comunitaria”, esta propuesta hace hincapié en acercar a la policía con la población, incorporan las personas en el tema de la  seguridad, según Zarate y otros, que siguen a </w:t>
      </w:r>
      <w:proofErr w:type="spellStart"/>
      <w:r>
        <w:rPr>
          <w:rFonts w:ascii="Arial" w:hAnsi="Arial" w:cs="Arial"/>
        </w:rPr>
        <w:t>Skogan</w:t>
      </w:r>
      <w:proofErr w:type="spellEnd"/>
      <w:r>
        <w:rPr>
          <w:rFonts w:ascii="Arial" w:hAnsi="Arial" w:cs="Arial"/>
        </w:rPr>
        <w:t xml:space="preserve"> “la policía comunitaria no es un mero programa </w:t>
      </w:r>
      <w:r>
        <w:rPr>
          <w:rFonts w:ascii="Arial" w:hAnsi="Arial" w:cs="Arial"/>
          <w:i/>
        </w:rPr>
        <w:t>de las fuerzas del orden</w:t>
      </w:r>
      <w:r>
        <w:rPr>
          <w:rFonts w:ascii="Arial" w:hAnsi="Arial" w:cs="Arial"/>
        </w:rPr>
        <w:t xml:space="preserve"> sino un programa </w:t>
      </w:r>
      <w:r>
        <w:rPr>
          <w:rFonts w:ascii="Arial" w:hAnsi="Arial" w:cs="Arial"/>
          <w:i/>
        </w:rPr>
        <w:t>de la ciudad</w:t>
      </w:r>
      <w:r>
        <w:rPr>
          <w:rFonts w:ascii="Arial" w:hAnsi="Arial" w:cs="Arial"/>
        </w:rPr>
        <w:t>, con un fuerte involucramiento político”(Zarate y otros, 2014:18)</w:t>
      </w:r>
    </w:p>
  </w:footnote>
  <w:footnote w:id="10">
    <w:p w14:paraId="330B9C13" w14:textId="08FE1384" w:rsidR="00575DB4" w:rsidRDefault="00575DB4">
      <w:pPr>
        <w:tabs>
          <w:tab w:val="left" w:pos="1920"/>
        </w:tabs>
        <w:spacing w:after="0" w:line="240" w:lineRule="auto"/>
        <w:jc w:val="both"/>
        <w:rPr>
          <w:rFonts w:ascii="Arial" w:hAnsi="Arial" w:cs="Arial"/>
          <w:i/>
          <w:sz w:val="24"/>
          <w:szCs w:val="24"/>
        </w:rPr>
      </w:pPr>
      <w:r>
        <w:rPr>
          <w:rStyle w:val="Refdenotaalpie"/>
        </w:rPr>
        <w:footnoteRef/>
      </w:r>
      <w:r>
        <w:t xml:space="preserve"> </w:t>
      </w:r>
      <w:r>
        <w:rPr>
          <w:rFonts w:ascii="Arial" w:hAnsi="Arial" w:cs="Arial"/>
          <w:sz w:val="20"/>
          <w:szCs w:val="24"/>
        </w:rPr>
        <w:t>La pandilla juvenil (</w:t>
      </w:r>
      <w:proofErr w:type="spellStart"/>
      <w:r>
        <w:rPr>
          <w:rFonts w:ascii="Arial" w:hAnsi="Arial" w:cs="Arial"/>
          <w:i/>
          <w:sz w:val="20"/>
          <w:szCs w:val="24"/>
        </w:rPr>
        <w:t>youth</w:t>
      </w:r>
      <w:proofErr w:type="spellEnd"/>
      <w:r>
        <w:rPr>
          <w:rFonts w:ascii="Arial" w:hAnsi="Arial" w:cs="Arial"/>
          <w:i/>
          <w:sz w:val="20"/>
          <w:szCs w:val="24"/>
        </w:rPr>
        <w:t xml:space="preserve"> </w:t>
      </w:r>
      <w:proofErr w:type="spellStart"/>
      <w:r>
        <w:rPr>
          <w:rFonts w:ascii="Arial" w:hAnsi="Arial" w:cs="Arial"/>
          <w:i/>
          <w:sz w:val="20"/>
          <w:szCs w:val="24"/>
        </w:rPr>
        <w:t>gang</w:t>
      </w:r>
      <w:proofErr w:type="spellEnd"/>
      <w:r>
        <w:rPr>
          <w:rFonts w:ascii="Arial" w:hAnsi="Arial" w:cs="Arial"/>
          <w:i/>
          <w:sz w:val="20"/>
          <w:szCs w:val="24"/>
        </w:rPr>
        <w:t xml:space="preserve">) </w:t>
      </w:r>
      <w:r>
        <w:rPr>
          <w:rFonts w:ascii="Arial" w:hAnsi="Arial" w:cs="Arial"/>
          <w:sz w:val="20"/>
          <w:szCs w:val="24"/>
        </w:rPr>
        <w:t xml:space="preserve">ha sido tratada en los Estados Unidos desde inicios del siglo XX, así también en diversas partes del mundo. En Brasil les llaman galeras cariocas, en Costa Rica chapulines, en los países de Centro América les dicen </w:t>
      </w:r>
      <w:r w:rsidR="00325567">
        <w:rPr>
          <w:rFonts w:ascii="Arial" w:hAnsi="Arial" w:cs="Arial"/>
          <w:sz w:val="20"/>
          <w:szCs w:val="24"/>
        </w:rPr>
        <w:t>las</w:t>
      </w:r>
      <w:r>
        <w:rPr>
          <w:rFonts w:ascii="Arial" w:hAnsi="Arial" w:cs="Arial"/>
          <w:sz w:val="20"/>
          <w:szCs w:val="24"/>
        </w:rPr>
        <w:t xml:space="preserve"> maras, mientra</w:t>
      </w:r>
      <w:r w:rsidR="00657539">
        <w:rPr>
          <w:rFonts w:ascii="Arial" w:hAnsi="Arial" w:cs="Arial"/>
          <w:sz w:val="20"/>
          <w:szCs w:val="24"/>
        </w:rPr>
        <w:t>s que en América Latina (Perú, Chile, Nicaragua) se la</w:t>
      </w:r>
      <w:r>
        <w:rPr>
          <w:rFonts w:ascii="Arial" w:hAnsi="Arial" w:cs="Arial"/>
          <w:sz w:val="20"/>
          <w:szCs w:val="24"/>
        </w:rPr>
        <w:t>s denomina pandillas. Véase Stroka (2008:20).</w:t>
      </w:r>
    </w:p>
  </w:footnote>
  <w:footnote w:id="11">
    <w:p w14:paraId="5F6F6256" w14:textId="57D95C2C" w:rsidR="00575DB4" w:rsidRDefault="00575DB4">
      <w:pPr>
        <w:pStyle w:val="Textonotapie"/>
        <w:jc w:val="both"/>
        <w:rPr>
          <w:sz w:val="16"/>
          <w:lang w:val="es-ES"/>
        </w:rPr>
      </w:pPr>
      <w:r>
        <w:rPr>
          <w:rStyle w:val="Refdenotaalpie"/>
        </w:rPr>
        <w:footnoteRef/>
      </w:r>
      <w:r>
        <w:t xml:space="preserve"> </w:t>
      </w:r>
      <w:proofErr w:type="gramStart"/>
      <w:r>
        <w:rPr>
          <w:rFonts w:ascii="Arial" w:hAnsi="Arial" w:cs="Arial"/>
        </w:rPr>
        <w:t>La</w:t>
      </w:r>
      <w:proofErr w:type="gramEnd"/>
      <w:r>
        <w:rPr>
          <w:rFonts w:ascii="Arial" w:hAnsi="Arial" w:cs="Arial"/>
        </w:rPr>
        <w:t xml:space="preserve"> barras bravas se entrecruza</w:t>
      </w:r>
      <w:r w:rsidR="00325567">
        <w:rPr>
          <w:rFonts w:ascii="Arial" w:hAnsi="Arial" w:cs="Arial"/>
        </w:rPr>
        <w:t>n con el mundo del pandillaje,</w:t>
      </w:r>
      <w:r>
        <w:rPr>
          <w:rFonts w:ascii="Arial" w:hAnsi="Arial" w:cs="Arial"/>
        </w:rPr>
        <w:t xml:space="preserve"> aunque no por eso resultan lo mismo. Martin Santos dice: “el mundo de las barras bravas está situado al interior del campo institucional del deporte, en particular, del futbol. En este sentido, no puede estar totalmente auto centrado como el mundo pandillero. Si el campeonato entra en receso, las barras bravas modifican su dinámica de manera importante:</w:t>
      </w:r>
      <w:r w:rsidR="00325567">
        <w:rPr>
          <w:rFonts w:ascii="Arial" w:hAnsi="Arial" w:cs="Arial"/>
        </w:rPr>
        <w:t xml:space="preserve"> no hay partidos en los cuales </w:t>
      </w:r>
      <w:r w:rsidR="00325567" w:rsidRPr="00325567">
        <w:rPr>
          <w:rFonts w:ascii="Arial" w:hAnsi="Arial" w:cs="Arial"/>
          <w:lang w:val="es-ES"/>
        </w:rPr>
        <w:t>«</w:t>
      </w:r>
      <w:r w:rsidRPr="00325567">
        <w:rPr>
          <w:rFonts w:ascii="Arial" w:hAnsi="Arial" w:cs="Arial"/>
        </w:rPr>
        <w:t>hinchas</w:t>
      </w:r>
      <w:r w:rsidR="00325567" w:rsidRPr="00325567">
        <w:rPr>
          <w:rFonts w:ascii="Arial" w:hAnsi="Arial" w:cs="Arial"/>
          <w:lang w:val="es-ES"/>
        </w:rPr>
        <w:t>»</w:t>
      </w:r>
      <w:r>
        <w:rPr>
          <w:rFonts w:ascii="Arial" w:hAnsi="Arial" w:cs="Arial"/>
        </w:rPr>
        <w:t xml:space="preserve"> a su equipo”. (Santos, 2002:27).</w:t>
      </w:r>
    </w:p>
  </w:footnote>
  <w:footnote w:id="12">
    <w:p w14:paraId="4F1C6A7D" w14:textId="77777777" w:rsidR="00575DB4" w:rsidRDefault="00575DB4">
      <w:pPr>
        <w:pStyle w:val="Textonotapie"/>
        <w:jc w:val="both"/>
      </w:pPr>
      <w:r>
        <w:rPr>
          <w:rStyle w:val="Refdenotaalpie"/>
        </w:rPr>
        <w:footnoteRef/>
      </w:r>
      <w:r>
        <w:t xml:space="preserve"> </w:t>
      </w:r>
      <w:r>
        <w:rPr>
          <w:rFonts w:ascii="Arial" w:hAnsi="Arial" w:cs="Arial"/>
        </w:rPr>
        <w:t>La preocupación por el tema de la delincuencia no es una excepcionalidad del Perú. El Latino barómetro indica que ante la pregunta “¿cuál considera que es el problema más importante de su país?” De los 18 países consultados en una encuesta, 12 de ellos señalaron como el principal problema la “delincuencia/seguridad pública”, entre estos países están  Uruguay, Perú, Paraguay, Argentina, Chile, Guatemala, Venezuela, Ecuador, Honduras, México, Bolivia y El Salvador (Informe Latino barómetro 2013: 66).</w:t>
      </w:r>
    </w:p>
  </w:footnote>
  <w:footnote w:id="13">
    <w:p w14:paraId="102E10CF" w14:textId="77777777" w:rsidR="00575DB4" w:rsidRPr="00BC21A6" w:rsidRDefault="00575DB4" w:rsidP="00BC21A6">
      <w:pPr>
        <w:autoSpaceDE w:val="0"/>
        <w:autoSpaceDN w:val="0"/>
        <w:adjustRightInd w:val="0"/>
        <w:spacing w:after="0" w:line="240" w:lineRule="auto"/>
        <w:jc w:val="both"/>
        <w:rPr>
          <w:rFonts w:ascii="Arial" w:hAnsi="Arial" w:cs="Arial"/>
          <w:sz w:val="20"/>
          <w:szCs w:val="24"/>
          <w:lang w:val="es-ES"/>
        </w:rPr>
      </w:pPr>
      <w:r>
        <w:rPr>
          <w:rStyle w:val="Refdenotaalpie"/>
        </w:rPr>
        <w:footnoteRef/>
      </w:r>
      <w:r>
        <w:t xml:space="preserve"> </w:t>
      </w:r>
      <w:r>
        <w:rPr>
          <w:rFonts w:ascii="Arial" w:hAnsi="Arial" w:cs="Arial"/>
          <w:sz w:val="20"/>
          <w:szCs w:val="24"/>
          <w:lang w:val="es-ES"/>
        </w:rPr>
        <w:t>E</w:t>
      </w:r>
      <w:r w:rsidRPr="00BC21A6">
        <w:rPr>
          <w:rFonts w:ascii="Arial" w:hAnsi="Arial" w:cs="Arial"/>
          <w:sz w:val="20"/>
          <w:szCs w:val="24"/>
          <w:lang w:val="es-ES"/>
        </w:rPr>
        <w:t>l 24 de marzo de 2013 se re</w:t>
      </w:r>
      <w:r>
        <w:rPr>
          <w:rFonts w:ascii="Arial" w:hAnsi="Arial" w:cs="Arial"/>
          <w:sz w:val="20"/>
          <w:szCs w:val="24"/>
          <w:lang w:val="es-ES"/>
        </w:rPr>
        <w:t>alizó</w:t>
      </w:r>
      <w:r w:rsidRPr="00BC21A6">
        <w:rPr>
          <w:rFonts w:ascii="Arial" w:hAnsi="Arial" w:cs="Arial"/>
          <w:sz w:val="20"/>
          <w:szCs w:val="24"/>
          <w:lang w:val="es-ES"/>
        </w:rPr>
        <w:t xml:space="preserve"> en Lima una </w:t>
      </w:r>
      <w:r>
        <w:rPr>
          <w:rFonts w:ascii="Arial" w:hAnsi="Arial" w:cs="Arial"/>
          <w:sz w:val="20"/>
          <w:szCs w:val="24"/>
          <w:lang w:val="es-ES"/>
        </w:rPr>
        <w:t xml:space="preserve">de las </w:t>
      </w:r>
      <w:r w:rsidRPr="00BC21A6">
        <w:rPr>
          <w:rFonts w:ascii="Arial" w:hAnsi="Arial" w:cs="Arial"/>
          <w:sz w:val="20"/>
          <w:szCs w:val="24"/>
          <w:lang w:val="es-ES"/>
        </w:rPr>
        <w:t>marcha</w:t>
      </w:r>
      <w:r>
        <w:rPr>
          <w:rFonts w:ascii="Arial" w:hAnsi="Arial" w:cs="Arial"/>
          <w:sz w:val="20"/>
          <w:szCs w:val="24"/>
          <w:lang w:val="es-ES"/>
        </w:rPr>
        <w:t>s</w:t>
      </w:r>
      <w:r w:rsidRPr="00BC21A6">
        <w:rPr>
          <w:rFonts w:ascii="Arial" w:hAnsi="Arial" w:cs="Arial"/>
          <w:sz w:val="20"/>
          <w:szCs w:val="24"/>
          <w:lang w:val="es-ES"/>
        </w:rPr>
        <w:t xml:space="preserve"> por la paz y seguridad, con el lema “¡Basta</w:t>
      </w:r>
      <w:r w:rsidRPr="00BC21A6">
        <w:rPr>
          <w:rFonts w:ascii="Arial" w:hAnsi="Arial" w:cs="Arial"/>
          <w:sz w:val="20"/>
          <w:szCs w:val="20"/>
          <w:lang w:val="es-ES"/>
        </w:rPr>
        <w:t xml:space="preserve"> a la violencia, a los crímenes y a la delincuencia en el país!”. El Trome, 25 de marzo de 2013.</w:t>
      </w:r>
    </w:p>
  </w:footnote>
  <w:footnote w:id="14">
    <w:p w14:paraId="52478F0B" w14:textId="77777777" w:rsidR="00575DB4" w:rsidRDefault="00575DB4">
      <w:pPr>
        <w:autoSpaceDE w:val="0"/>
        <w:autoSpaceDN w:val="0"/>
        <w:adjustRightInd w:val="0"/>
        <w:spacing w:after="0" w:line="240" w:lineRule="auto"/>
        <w:jc w:val="both"/>
        <w:rPr>
          <w:rFonts w:ascii="Gisha-Bold" w:hAnsi="Gisha-Bold" w:cs="Gisha-Bold"/>
          <w:b/>
          <w:bCs/>
          <w:sz w:val="21"/>
          <w:szCs w:val="21"/>
        </w:rPr>
      </w:pPr>
      <w:r>
        <w:rPr>
          <w:rStyle w:val="Refdenotaalpie"/>
        </w:rPr>
        <w:footnoteRef/>
      </w:r>
      <w:r>
        <w:t xml:space="preserve"> </w:t>
      </w:r>
      <w:r>
        <w:rPr>
          <w:rFonts w:ascii="Arial" w:hAnsi="Arial" w:cs="Arial"/>
          <w:sz w:val="20"/>
          <w:szCs w:val="20"/>
        </w:rPr>
        <w:t xml:space="preserve">Según la Encuesta Nacional Urbana elaborada por </w:t>
      </w:r>
      <w:proofErr w:type="spellStart"/>
      <w:r>
        <w:rPr>
          <w:rFonts w:ascii="Arial" w:hAnsi="Arial" w:cs="Arial"/>
          <w:sz w:val="20"/>
          <w:szCs w:val="20"/>
        </w:rPr>
        <w:t>Ipsos</w:t>
      </w:r>
      <w:proofErr w:type="spellEnd"/>
      <w:r>
        <w:rPr>
          <w:rFonts w:ascii="Arial" w:hAnsi="Arial" w:cs="Arial"/>
          <w:sz w:val="20"/>
          <w:szCs w:val="20"/>
        </w:rPr>
        <w:t xml:space="preserve"> Perú para </w:t>
      </w:r>
      <w:proofErr w:type="spellStart"/>
      <w:r>
        <w:rPr>
          <w:rFonts w:ascii="Arial" w:hAnsi="Arial" w:cs="Arial"/>
          <w:sz w:val="20"/>
          <w:szCs w:val="20"/>
        </w:rPr>
        <w:t>Proética</w:t>
      </w:r>
      <w:proofErr w:type="spellEnd"/>
      <w:r>
        <w:rPr>
          <w:rFonts w:ascii="Arial" w:hAnsi="Arial" w:cs="Arial"/>
          <w:sz w:val="20"/>
          <w:szCs w:val="20"/>
        </w:rPr>
        <w:t xml:space="preserve">  en el 2013,  a la pregunta  “¿cuáles son los tres principales problemas del país en la actualidad?”  los entrevistados sostuvieron con un 63%  la delincuencia. Este dato no es una excepción, sino un posicionamiento sostenido. Para el año 2012 el 61%  dijo que el principal problema era la delincuencia,  lo mismo que dos años antes en el 2010 con un 41%, superando así a la pobreza y desempleo con una diferencia de 6 y 3% respectivamente. </w:t>
      </w:r>
    </w:p>
  </w:footnote>
  <w:footnote w:id="15">
    <w:p w14:paraId="1E477B87" w14:textId="469A0CBF" w:rsidR="00575DB4" w:rsidRDefault="00575DB4">
      <w:pPr>
        <w:pStyle w:val="Textonotapie"/>
        <w:jc w:val="both"/>
      </w:pPr>
      <w:r>
        <w:rPr>
          <w:rStyle w:val="Refdenotaalpie"/>
        </w:rPr>
        <w:footnoteRef/>
      </w:r>
      <w:r>
        <w:t xml:space="preserve"> </w:t>
      </w:r>
      <w:r>
        <w:rPr>
          <w:rFonts w:ascii="Arial" w:hAnsi="Arial" w:cs="Arial"/>
        </w:rPr>
        <w:t>La principal causa de desaprobación de la gestión de</w:t>
      </w:r>
      <w:r w:rsidR="00DF62D5">
        <w:rPr>
          <w:rFonts w:ascii="Arial" w:hAnsi="Arial" w:cs="Arial"/>
        </w:rPr>
        <w:t>l presidente</w:t>
      </w:r>
      <w:r>
        <w:rPr>
          <w:rFonts w:ascii="Arial" w:hAnsi="Arial" w:cs="Arial"/>
        </w:rPr>
        <w:t xml:space="preserve"> Ollanta Humala está asociada a la delincuencia e inseguridad. Según la Encuesta Nacional Urbana publicada por Ipsos Apoyo  de octubre de 2014, a la pregunta “¿Por qué razones desaprueba la gestión de Ollanta Humana?” El 45% de encuestados señala que es “porque no hay seguridad ciudadana/Hay delincuencia”.</w:t>
      </w:r>
      <w:r>
        <w:t xml:space="preserve">  </w:t>
      </w:r>
    </w:p>
  </w:footnote>
  <w:footnote w:id="16">
    <w:p w14:paraId="38B532B9" w14:textId="0DE07146" w:rsidR="00923EA9" w:rsidRPr="00923EA9" w:rsidRDefault="00923EA9" w:rsidP="00785F27">
      <w:pPr>
        <w:pStyle w:val="Textonotapie"/>
        <w:jc w:val="both"/>
      </w:pPr>
      <w:r>
        <w:rPr>
          <w:rStyle w:val="Refdenotaalpie"/>
        </w:rPr>
        <w:footnoteRef/>
      </w:r>
      <w:r>
        <w:t xml:space="preserve"> </w:t>
      </w:r>
      <w:r>
        <w:rPr>
          <w:rFonts w:ascii="Arial" w:hAnsi="Arial" w:cs="Arial"/>
        </w:rPr>
        <w:t xml:space="preserve">Esta evaluación no es reciente. Sánchez León y Del </w:t>
      </w:r>
      <w:proofErr w:type="spellStart"/>
      <w:r>
        <w:rPr>
          <w:rFonts w:ascii="Arial" w:hAnsi="Arial" w:cs="Arial"/>
        </w:rPr>
        <w:t>Mastro</w:t>
      </w:r>
      <w:proofErr w:type="spellEnd"/>
      <w:r>
        <w:rPr>
          <w:rFonts w:ascii="Arial" w:hAnsi="Arial" w:cs="Arial"/>
        </w:rPr>
        <w:t xml:space="preserve"> sostienen para 1993 que intentan aproximarse “…a un universo escasamente tratado por las ciencias sociales peruanas como es la delincuencia… (Sánchez y Del </w:t>
      </w:r>
      <w:proofErr w:type="spellStart"/>
      <w:r>
        <w:rPr>
          <w:rFonts w:ascii="Arial" w:hAnsi="Arial" w:cs="Arial"/>
        </w:rPr>
        <w:t>Mastro</w:t>
      </w:r>
      <w:proofErr w:type="spellEnd"/>
      <w:r>
        <w:rPr>
          <w:rFonts w:ascii="Arial" w:hAnsi="Arial" w:cs="Arial"/>
        </w:rPr>
        <w:t>, 1993:48)</w:t>
      </w:r>
    </w:p>
  </w:footnote>
  <w:footnote w:id="17">
    <w:p w14:paraId="034E97D6" w14:textId="77777777" w:rsidR="0075331F" w:rsidRDefault="0075331F" w:rsidP="0075331F">
      <w:pPr>
        <w:pStyle w:val="Textonotapie"/>
        <w:jc w:val="both"/>
      </w:pPr>
      <w:r>
        <w:rPr>
          <w:rStyle w:val="Refdenotaalpie"/>
        </w:rPr>
        <w:footnoteRef/>
      </w:r>
      <w:r>
        <w:t xml:space="preserve"> </w:t>
      </w:r>
      <w:r>
        <w:rPr>
          <w:rFonts w:ascii="Arial" w:hAnsi="Arial" w:cs="Arial"/>
        </w:rPr>
        <w:t xml:space="preserve">Aníbal Quijano en un destacable artículo publicado a inicio de los años 90 había visto  este aspecto. Sostuvo que los modelos de ciencias sociales así como sus métodos y preguntas no respondían ni permitían ofrecer una imagen de lo que ocurría en la </w:t>
      </w:r>
      <w:r>
        <w:rPr>
          <w:rFonts w:ascii="Arial" w:hAnsi="Arial" w:cs="Arial"/>
          <w:i/>
        </w:rPr>
        <w:t xml:space="preserve">sociedad, </w:t>
      </w:r>
      <w:r>
        <w:rPr>
          <w:rFonts w:ascii="Arial" w:hAnsi="Arial" w:cs="Arial"/>
        </w:rPr>
        <w:t xml:space="preserve">a estas incapacidades las denominó </w:t>
      </w:r>
      <w:r w:rsidRPr="00C16CEF">
        <w:rPr>
          <w:rFonts w:ascii="Arial" w:hAnsi="Arial" w:cs="Arial"/>
          <w:i/>
        </w:rPr>
        <w:t>crisis de paradigmas</w:t>
      </w:r>
      <w:r>
        <w:rPr>
          <w:rFonts w:ascii="Arial" w:hAnsi="Arial" w:cs="Arial"/>
        </w:rPr>
        <w:t xml:space="preserve"> y </w:t>
      </w:r>
      <w:r w:rsidRPr="00C16CEF">
        <w:rPr>
          <w:rFonts w:ascii="Arial" w:hAnsi="Arial" w:cs="Arial"/>
          <w:i/>
        </w:rPr>
        <w:t>crisis de problemáticas</w:t>
      </w:r>
      <w:r>
        <w:rPr>
          <w:rFonts w:ascii="Arial" w:hAnsi="Arial" w:cs="Arial"/>
        </w:rPr>
        <w:t>( Quijano, 1990:11-26).</w:t>
      </w:r>
    </w:p>
  </w:footnote>
  <w:footnote w:id="18">
    <w:p w14:paraId="08ED6449" w14:textId="254415A8" w:rsidR="00575DB4" w:rsidRDefault="00575DB4" w:rsidP="00CC317A">
      <w:pPr>
        <w:pStyle w:val="Textonotapie"/>
      </w:pPr>
      <w:r>
        <w:rPr>
          <w:rStyle w:val="Refdenotaalpie"/>
        </w:rPr>
        <w:footnoteRef/>
      </w:r>
      <w:r>
        <w:t xml:space="preserve"> </w:t>
      </w:r>
      <w:r>
        <w:rPr>
          <w:rFonts w:ascii="Arial" w:hAnsi="Arial" w:cs="Arial"/>
        </w:rPr>
        <w:t>C</w:t>
      </w:r>
      <w:r w:rsidRPr="00E4132E">
        <w:rPr>
          <w:rFonts w:ascii="Arial" w:hAnsi="Arial" w:cs="Arial"/>
        </w:rPr>
        <w:t>r</w:t>
      </w:r>
      <w:r>
        <w:rPr>
          <w:rFonts w:ascii="Arial" w:hAnsi="Arial" w:cs="Arial"/>
        </w:rPr>
        <w:t>eado por  L</w:t>
      </w:r>
      <w:r w:rsidRPr="00E4132E">
        <w:rPr>
          <w:rFonts w:ascii="Arial" w:hAnsi="Arial" w:cs="Arial"/>
        </w:rPr>
        <w:t>ey 29807.</w:t>
      </w:r>
      <w:r>
        <w:t xml:space="preserve"> </w:t>
      </w:r>
    </w:p>
  </w:footnote>
  <w:footnote w:id="19">
    <w:p w14:paraId="24B31102" w14:textId="4C475205" w:rsidR="00575DB4" w:rsidRPr="00707745" w:rsidRDefault="00575DB4" w:rsidP="00FC2270">
      <w:pPr>
        <w:tabs>
          <w:tab w:val="left" w:pos="1920"/>
        </w:tabs>
        <w:spacing w:after="0" w:line="240" w:lineRule="auto"/>
        <w:jc w:val="both"/>
        <w:rPr>
          <w:rFonts w:ascii="Arial" w:hAnsi="Arial" w:cs="Arial"/>
          <w:color w:val="000000"/>
          <w:sz w:val="20"/>
          <w:szCs w:val="24"/>
        </w:rPr>
      </w:pPr>
      <w:r>
        <w:rPr>
          <w:rStyle w:val="Refdenotaalpie"/>
        </w:rPr>
        <w:footnoteRef/>
      </w:r>
      <w:r>
        <w:t xml:space="preserve"> </w:t>
      </w:r>
      <w:r>
        <w:rPr>
          <w:rFonts w:ascii="Arial" w:hAnsi="Arial" w:cs="Arial"/>
          <w:sz w:val="20"/>
          <w:szCs w:val="20"/>
          <w:lang w:val="es-ES"/>
        </w:rPr>
        <w:t xml:space="preserve">El ingreso de la economía a los estudios del delito tienen raíz en los trabajos del premio nobel Gary Becker en 1968 y los siguientes trabajos de Isaac </w:t>
      </w:r>
      <w:proofErr w:type="spellStart"/>
      <w:r>
        <w:rPr>
          <w:rFonts w:ascii="Arial" w:hAnsi="Arial" w:cs="Arial"/>
          <w:sz w:val="20"/>
          <w:szCs w:val="20"/>
          <w:lang w:val="es-ES"/>
        </w:rPr>
        <w:t>Ehrlich</w:t>
      </w:r>
      <w:proofErr w:type="spellEnd"/>
      <w:r>
        <w:rPr>
          <w:rFonts w:ascii="Arial" w:hAnsi="Arial" w:cs="Arial"/>
          <w:sz w:val="20"/>
          <w:szCs w:val="20"/>
          <w:lang w:val="es-ES"/>
        </w:rPr>
        <w:t xml:space="preserve"> sobre la llamada </w:t>
      </w:r>
      <w:r>
        <w:rPr>
          <w:rFonts w:ascii="Arial" w:hAnsi="Arial" w:cs="Arial"/>
          <w:i/>
          <w:sz w:val="20"/>
          <w:szCs w:val="20"/>
          <w:lang w:val="es-ES"/>
        </w:rPr>
        <w:t>economía del delito</w:t>
      </w:r>
      <w:r>
        <w:rPr>
          <w:rFonts w:ascii="Arial" w:hAnsi="Arial" w:cs="Arial"/>
          <w:sz w:val="20"/>
          <w:szCs w:val="20"/>
          <w:lang w:val="es-ES"/>
        </w:rPr>
        <w:t xml:space="preserve">, la incorporación de la </w:t>
      </w:r>
      <w:proofErr w:type="spellStart"/>
      <w:r>
        <w:rPr>
          <w:rFonts w:ascii="Arial" w:hAnsi="Arial" w:cs="Arial"/>
          <w:sz w:val="20"/>
          <w:szCs w:val="20"/>
          <w:lang w:val="es-ES"/>
        </w:rPr>
        <w:t>matematización</w:t>
      </w:r>
      <w:proofErr w:type="spellEnd"/>
      <w:r>
        <w:rPr>
          <w:rFonts w:ascii="Arial" w:hAnsi="Arial" w:cs="Arial"/>
          <w:sz w:val="20"/>
          <w:szCs w:val="20"/>
          <w:lang w:val="es-ES"/>
        </w:rPr>
        <w:t xml:space="preserve"> y modelos econométricos abrieron nuevas pistas para diseñar y predecir las tendencias criminológicas en sociedades modernas (Martín y Navarro, 2007:2).</w:t>
      </w:r>
      <w:r>
        <w:rPr>
          <w:rFonts w:ascii="Arial" w:hAnsi="Arial" w:cs="Arial"/>
          <w:sz w:val="20"/>
          <w:szCs w:val="20"/>
        </w:rPr>
        <w:t xml:space="preserve"> </w:t>
      </w:r>
      <w:r>
        <w:rPr>
          <w:rFonts w:ascii="Arial" w:hAnsi="Arial" w:cs="Arial"/>
          <w:sz w:val="20"/>
          <w:szCs w:val="20"/>
          <w:lang w:val="es-ES"/>
        </w:rPr>
        <w:t xml:space="preserve">El análisis de la </w:t>
      </w:r>
      <w:r>
        <w:rPr>
          <w:rFonts w:ascii="Arial" w:hAnsi="Arial" w:cs="Arial"/>
          <w:i/>
          <w:sz w:val="20"/>
          <w:szCs w:val="20"/>
          <w:lang w:val="es-ES"/>
        </w:rPr>
        <w:t>economía del delito</w:t>
      </w:r>
      <w:r>
        <w:rPr>
          <w:rFonts w:ascii="Arial" w:hAnsi="Arial" w:cs="Arial"/>
          <w:sz w:val="20"/>
          <w:szCs w:val="20"/>
          <w:lang w:val="es-ES"/>
        </w:rPr>
        <w:t xml:space="preserve">, sienta sus bases en el utilitarismo del individuo  pregonado por los economistas neoclásicos. Asume al sujeto como un racional </w:t>
      </w:r>
      <w:proofErr w:type="spellStart"/>
      <w:r>
        <w:rPr>
          <w:rFonts w:ascii="Arial" w:hAnsi="Arial" w:cs="Arial"/>
          <w:sz w:val="20"/>
          <w:szCs w:val="20"/>
          <w:lang w:val="es-ES"/>
        </w:rPr>
        <w:t>maximizador</w:t>
      </w:r>
      <w:proofErr w:type="spellEnd"/>
      <w:r>
        <w:rPr>
          <w:rFonts w:ascii="Arial" w:hAnsi="Arial" w:cs="Arial"/>
          <w:sz w:val="20"/>
          <w:szCs w:val="20"/>
          <w:lang w:val="es-ES"/>
        </w:rPr>
        <w:t xml:space="preserve"> de beneficio, que evalúa el coso de su actividad, resultado entre la demanda de la seguridad y oferta del delito, sostienen en cuanto a la prevención del crimen, que se deben desalentar las razones para cometer el delito, entre ellos, penas severas, sistema de justicia más eficiente y acceso al trabajo</w:t>
      </w:r>
      <w:r w:rsidRPr="00707745">
        <w:rPr>
          <w:rFonts w:ascii="Arial" w:hAnsi="Arial" w:cs="Arial"/>
          <w:sz w:val="20"/>
          <w:szCs w:val="20"/>
          <w:lang w:val="es-ES"/>
        </w:rPr>
        <w:t xml:space="preserve">.  </w:t>
      </w:r>
      <w:r w:rsidRPr="00707745">
        <w:rPr>
          <w:rFonts w:ascii="Arial" w:hAnsi="Arial" w:cs="Arial"/>
          <w:sz w:val="20"/>
          <w:szCs w:val="20"/>
        </w:rPr>
        <w:t xml:space="preserve">Dentro de la </w:t>
      </w:r>
      <w:r w:rsidRPr="00707745">
        <w:rPr>
          <w:rFonts w:ascii="Arial" w:hAnsi="Arial" w:cs="Arial"/>
          <w:i/>
          <w:sz w:val="20"/>
          <w:szCs w:val="20"/>
        </w:rPr>
        <w:t>economía del delito</w:t>
      </w:r>
      <w:r w:rsidRPr="00707745">
        <w:rPr>
          <w:rFonts w:ascii="Arial" w:hAnsi="Arial" w:cs="Arial"/>
          <w:sz w:val="20"/>
          <w:szCs w:val="20"/>
        </w:rPr>
        <w:t xml:space="preserve">, la metodología más utilizada para estos estudios es el llamado método de contabilidad de costos, el mismo que consiste en sumar los diferentes elementos que componente el costo total de la delincuencia. Trabajos con esta metodología han sido aplicados en </w:t>
      </w:r>
      <w:proofErr w:type="spellStart"/>
      <w:r w:rsidRPr="00707745">
        <w:rPr>
          <w:rFonts w:ascii="Arial" w:hAnsi="Arial" w:cs="Arial"/>
          <w:sz w:val="20"/>
          <w:szCs w:val="20"/>
        </w:rPr>
        <w:t>Londeño</w:t>
      </w:r>
      <w:proofErr w:type="spellEnd"/>
      <w:r w:rsidRPr="00707745">
        <w:rPr>
          <w:rFonts w:ascii="Arial" w:hAnsi="Arial" w:cs="Arial"/>
          <w:sz w:val="20"/>
          <w:szCs w:val="20"/>
        </w:rPr>
        <w:t xml:space="preserve"> y Guerrero (1999) que calcula los costos relacionados con el crimen en seis países de América Latina, hasta trabajos como los de </w:t>
      </w:r>
      <w:proofErr w:type="spellStart"/>
      <w:r w:rsidRPr="00707745">
        <w:rPr>
          <w:rFonts w:ascii="Arial" w:hAnsi="Arial" w:cs="Arial"/>
          <w:sz w:val="20"/>
          <w:szCs w:val="20"/>
        </w:rPr>
        <w:t>Aboal</w:t>
      </w:r>
      <w:proofErr w:type="spellEnd"/>
      <w:r w:rsidRPr="00707745">
        <w:rPr>
          <w:rFonts w:ascii="Arial" w:hAnsi="Arial" w:cs="Arial"/>
          <w:sz w:val="20"/>
          <w:szCs w:val="20"/>
        </w:rPr>
        <w:t xml:space="preserve">, </w:t>
      </w:r>
      <w:proofErr w:type="spellStart"/>
      <w:r w:rsidRPr="00707745">
        <w:rPr>
          <w:rFonts w:ascii="Arial" w:hAnsi="Arial" w:cs="Arial"/>
          <w:sz w:val="20"/>
          <w:szCs w:val="20"/>
        </w:rPr>
        <w:t>Campanella</w:t>
      </w:r>
      <w:proofErr w:type="spellEnd"/>
      <w:r w:rsidRPr="00707745">
        <w:rPr>
          <w:rFonts w:ascii="Arial" w:hAnsi="Arial" w:cs="Arial"/>
          <w:sz w:val="20"/>
          <w:szCs w:val="20"/>
        </w:rPr>
        <w:t xml:space="preserve">, </w:t>
      </w:r>
      <w:proofErr w:type="spellStart"/>
      <w:r w:rsidRPr="00707745">
        <w:rPr>
          <w:rFonts w:ascii="Arial" w:hAnsi="Arial" w:cs="Arial"/>
          <w:sz w:val="20"/>
          <w:szCs w:val="20"/>
        </w:rPr>
        <w:t>Lanzilotta</w:t>
      </w:r>
      <w:proofErr w:type="spellEnd"/>
      <w:r w:rsidRPr="00707745">
        <w:rPr>
          <w:rFonts w:ascii="Arial" w:hAnsi="Arial" w:cs="Arial"/>
          <w:sz w:val="20"/>
          <w:szCs w:val="20"/>
        </w:rPr>
        <w:t xml:space="preserve"> (2013) que  buscan aproximarse al costo monetario que implica las actividades criminales en Uruguay.  Este último estudio de </w:t>
      </w:r>
      <w:proofErr w:type="spellStart"/>
      <w:r w:rsidRPr="00707745">
        <w:rPr>
          <w:rFonts w:ascii="Arial" w:hAnsi="Arial" w:cs="Arial"/>
          <w:sz w:val="20"/>
          <w:szCs w:val="20"/>
        </w:rPr>
        <w:t>Aboal</w:t>
      </w:r>
      <w:proofErr w:type="spellEnd"/>
      <w:r w:rsidRPr="00707745">
        <w:rPr>
          <w:rFonts w:ascii="Arial" w:hAnsi="Arial" w:cs="Arial"/>
          <w:sz w:val="20"/>
          <w:szCs w:val="20"/>
        </w:rPr>
        <w:t xml:space="preserve"> y sus colegas logran demostrar que el costo estimado del crimen, sobre todo el patrimonial, alcanza el 3,1% del producto bruto interno (PBI) de Uruguay. Desde la economía del delito en el Perú, se han realizado trabajos segmentados sobre el costo, por ejemplo, </w:t>
      </w:r>
      <w:r w:rsidRPr="00707745">
        <w:rPr>
          <w:rFonts w:ascii="Arial" w:hAnsi="Arial" w:cs="Arial"/>
          <w:sz w:val="20"/>
          <w:szCs w:val="20"/>
          <w:lang w:val="es-MX"/>
        </w:rPr>
        <w:t xml:space="preserve">en el investigación  desarrollada por </w:t>
      </w:r>
      <w:r w:rsidRPr="00707745">
        <w:rPr>
          <w:rFonts w:ascii="Arial" w:hAnsi="Arial" w:cs="Arial"/>
          <w:sz w:val="20"/>
          <w:szCs w:val="20"/>
        </w:rPr>
        <w:t xml:space="preserve">Obando Morales-Bermúdez y Ruiz Chipa no se llegaron a establecer las causas económicas de la criminalidad en el país, lo cual se atribuye, a la escasa información disponible sobre el crimen, insuficiente para establecer el tipo de correlaciones estadísticas que se suelen realizar en muchas investigaciones que asumen esta teoría (Obando Morales- Bermúdez y Ruiz Chipa, 2007). Por otro lado, Ramón Díaz y José Miranda (2010) realizaron una investigación sobre el costo económico y determinantes de la violencia doméstica para el año 2007, según el cual "las mujeres sin violencia generan más ingresos laborales en comparación con las mujeres que viven en hogares violentos. Esta diferencia fluctúa entre S/1,150 y S/. 1,500 soles anuales"(Díaz y Miranda, 2010:82). Por último, un documento elaborado para las Naciones </w:t>
      </w:r>
      <w:r w:rsidRPr="00707745">
        <w:rPr>
          <w:rFonts w:ascii="Arial" w:hAnsi="Arial" w:cs="Arial"/>
          <w:sz w:val="20"/>
          <w:szCs w:val="24"/>
        </w:rPr>
        <w:t xml:space="preserve">Unidas por </w:t>
      </w:r>
      <w:r w:rsidRPr="00707745">
        <w:rPr>
          <w:rStyle w:val="A4"/>
          <w:rFonts w:ascii="Arial" w:hAnsi="Arial" w:cs="Arial"/>
          <w:sz w:val="20"/>
          <w:szCs w:val="24"/>
        </w:rPr>
        <w:t xml:space="preserve">Flavio </w:t>
      </w:r>
      <w:proofErr w:type="spellStart"/>
      <w:r w:rsidRPr="00707745">
        <w:rPr>
          <w:rStyle w:val="A4"/>
          <w:rFonts w:ascii="Arial" w:hAnsi="Arial" w:cs="Arial"/>
          <w:sz w:val="20"/>
          <w:szCs w:val="24"/>
        </w:rPr>
        <w:t>Mirella</w:t>
      </w:r>
      <w:proofErr w:type="spellEnd"/>
      <w:r w:rsidRPr="00707745">
        <w:rPr>
          <w:rStyle w:val="A4"/>
          <w:rFonts w:ascii="Arial" w:hAnsi="Arial" w:cs="Arial"/>
          <w:sz w:val="20"/>
          <w:szCs w:val="24"/>
        </w:rPr>
        <w:t xml:space="preserve"> en el 2011, concluye que </w:t>
      </w:r>
      <w:r w:rsidRPr="00707745">
        <w:rPr>
          <w:rStyle w:val="A4"/>
          <w:rFonts w:ascii="Arial" w:hAnsi="Arial" w:cs="Arial"/>
          <w:i/>
          <w:sz w:val="20"/>
          <w:szCs w:val="24"/>
        </w:rPr>
        <w:t>“</w:t>
      </w:r>
      <w:r w:rsidRPr="00707745">
        <w:rPr>
          <w:rStyle w:val="A6"/>
          <w:rFonts w:ascii="Arial" w:hAnsi="Arial" w:cs="Arial"/>
          <w:i/>
          <w:szCs w:val="24"/>
        </w:rPr>
        <w:t xml:space="preserve">En total, el costo directo mínimo estimado en que incurrió el Estado Peruano para combatir la delincuencia organizada y otros delitos graves, fue de aproximadamente S/. 451 millones en el año 2008, lo que representó el 1% del presupuesto total ejecutado por el gobierno nacional y el 0,1% del Producto Bruto Interno (PBI) de ese año.” </w:t>
      </w:r>
      <w:r w:rsidRPr="00707745">
        <w:rPr>
          <w:rStyle w:val="A6"/>
          <w:rFonts w:ascii="Arial" w:hAnsi="Arial" w:cs="Arial"/>
          <w:szCs w:val="24"/>
        </w:rPr>
        <w:t xml:space="preserve">(UNODC, 2011:6).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00B03" w14:textId="77777777" w:rsidR="00575DB4" w:rsidRDefault="00575DB4">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8E40D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5FDA9214"/>
    <w:lvl w:ilvl="0" w:tplc="B642A014">
      <w:start w:val="1"/>
      <w:numFmt w:val="decimal"/>
      <w:lvlText w:val="%1."/>
      <w:lvlJc w:val="left"/>
      <w:pPr>
        <w:tabs>
          <w:tab w:val="left" w:pos="720"/>
        </w:tabs>
        <w:ind w:left="720" w:hanging="360"/>
      </w:pPr>
    </w:lvl>
    <w:lvl w:ilvl="1" w:tplc="C4B855CC" w:tentative="1">
      <w:start w:val="1"/>
      <w:numFmt w:val="decimal"/>
      <w:lvlText w:val="%2."/>
      <w:lvlJc w:val="left"/>
      <w:pPr>
        <w:tabs>
          <w:tab w:val="left" w:pos="1440"/>
        </w:tabs>
        <w:ind w:left="1440" w:hanging="360"/>
      </w:pPr>
    </w:lvl>
    <w:lvl w:ilvl="2" w:tplc="FFBA1292" w:tentative="1">
      <w:start w:val="1"/>
      <w:numFmt w:val="decimal"/>
      <w:lvlText w:val="%3."/>
      <w:lvlJc w:val="left"/>
      <w:pPr>
        <w:tabs>
          <w:tab w:val="left" w:pos="2160"/>
        </w:tabs>
        <w:ind w:left="2160" w:hanging="360"/>
      </w:pPr>
    </w:lvl>
    <w:lvl w:ilvl="3" w:tplc="DE003962" w:tentative="1">
      <w:start w:val="1"/>
      <w:numFmt w:val="decimal"/>
      <w:lvlText w:val="%4."/>
      <w:lvlJc w:val="left"/>
      <w:pPr>
        <w:tabs>
          <w:tab w:val="left" w:pos="2880"/>
        </w:tabs>
        <w:ind w:left="2880" w:hanging="360"/>
      </w:pPr>
    </w:lvl>
    <w:lvl w:ilvl="4" w:tplc="C1E4EEE8" w:tentative="1">
      <w:start w:val="1"/>
      <w:numFmt w:val="decimal"/>
      <w:lvlText w:val="%5."/>
      <w:lvlJc w:val="left"/>
      <w:pPr>
        <w:tabs>
          <w:tab w:val="left" w:pos="3600"/>
        </w:tabs>
        <w:ind w:left="3600" w:hanging="360"/>
      </w:pPr>
    </w:lvl>
    <w:lvl w:ilvl="5" w:tplc="E1D40A04" w:tentative="1">
      <w:start w:val="1"/>
      <w:numFmt w:val="decimal"/>
      <w:lvlText w:val="%6."/>
      <w:lvlJc w:val="left"/>
      <w:pPr>
        <w:tabs>
          <w:tab w:val="left" w:pos="4320"/>
        </w:tabs>
        <w:ind w:left="4320" w:hanging="360"/>
      </w:pPr>
    </w:lvl>
    <w:lvl w:ilvl="6" w:tplc="8BDA9320" w:tentative="1">
      <w:start w:val="1"/>
      <w:numFmt w:val="decimal"/>
      <w:lvlText w:val="%7."/>
      <w:lvlJc w:val="left"/>
      <w:pPr>
        <w:tabs>
          <w:tab w:val="left" w:pos="5040"/>
        </w:tabs>
        <w:ind w:left="5040" w:hanging="360"/>
      </w:pPr>
    </w:lvl>
    <w:lvl w:ilvl="7" w:tplc="DD44FFA2" w:tentative="1">
      <w:start w:val="1"/>
      <w:numFmt w:val="decimal"/>
      <w:lvlText w:val="%8."/>
      <w:lvlJc w:val="left"/>
      <w:pPr>
        <w:tabs>
          <w:tab w:val="left" w:pos="5760"/>
        </w:tabs>
        <w:ind w:left="5760" w:hanging="360"/>
      </w:pPr>
    </w:lvl>
    <w:lvl w:ilvl="8" w:tplc="9E243550" w:tentative="1">
      <w:start w:val="1"/>
      <w:numFmt w:val="decimal"/>
      <w:lvlText w:val="%9."/>
      <w:lvlJc w:val="left"/>
      <w:pPr>
        <w:tabs>
          <w:tab w:val="left" w:pos="6480"/>
        </w:tabs>
        <w:ind w:left="6480" w:hanging="360"/>
      </w:pPr>
    </w:lvl>
  </w:abstractNum>
  <w:abstractNum w:abstractNumId="2">
    <w:nsid w:val="00000003"/>
    <w:multiLevelType w:val="hybridMultilevel"/>
    <w:tmpl w:val="85A0D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F9012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1CAB6D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00000006"/>
    <w:multiLevelType w:val="hybridMultilevel"/>
    <w:tmpl w:val="EF6C91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0DA76E8"/>
    <w:multiLevelType w:val="hybridMultilevel"/>
    <w:tmpl w:val="CFD0F91A"/>
    <w:lvl w:ilvl="0" w:tplc="5C70C1C8">
      <w:start w:val="6"/>
      <w:numFmt w:val="bullet"/>
      <w:lvlText w:val="-"/>
      <w:lvlJc w:val="left"/>
      <w:pPr>
        <w:ind w:left="720" w:hanging="360"/>
      </w:pPr>
      <w:rPr>
        <w:rFonts w:ascii="Calibri" w:eastAsiaTheme="minorEastAsia"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9B04D52"/>
    <w:multiLevelType w:val="hybridMultilevel"/>
    <w:tmpl w:val="E14CBC24"/>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6D9301EF"/>
    <w:multiLevelType w:val="hybridMultilevel"/>
    <w:tmpl w:val="B62E91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C3"/>
    <w:rsid w:val="000008F7"/>
    <w:rsid w:val="000027E4"/>
    <w:rsid w:val="00003F48"/>
    <w:rsid w:val="0000715B"/>
    <w:rsid w:val="0001398B"/>
    <w:rsid w:val="000144DD"/>
    <w:rsid w:val="00020010"/>
    <w:rsid w:val="000209E9"/>
    <w:rsid w:val="0002144C"/>
    <w:rsid w:val="000235B8"/>
    <w:rsid w:val="000237E9"/>
    <w:rsid w:val="00024625"/>
    <w:rsid w:val="00024B3B"/>
    <w:rsid w:val="00032889"/>
    <w:rsid w:val="00040281"/>
    <w:rsid w:val="00054776"/>
    <w:rsid w:val="00063398"/>
    <w:rsid w:val="00064929"/>
    <w:rsid w:val="000809D2"/>
    <w:rsid w:val="00091AE7"/>
    <w:rsid w:val="00094435"/>
    <w:rsid w:val="0009747B"/>
    <w:rsid w:val="000A1C62"/>
    <w:rsid w:val="000A5038"/>
    <w:rsid w:val="000A5AD9"/>
    <w:rsid w:val="000A75AC"/>
    <w:rsid w:val="000A7696"/>
    <w:rsid w:val="000B1E2B"/>
    <w:rsid w:val="000C03CC"/>
    <w:rsid w:val="000D140E"/>
    <w:rsid w:val="000D2719"/>
    <w:rsid w:val="000D4CB3"/>
    <w:rsid w:val="000D5145"/>
    <w:rsid w:val="000D6270"/>
    <w:rsid w:val="000D67BB"/>
    <w:rsid w:val="000F54CB"/>
    <w:rsid w:val="00100113"/>
    <w:rsid w:val="00101473"/>
    <w:rsid w:val="001045E7"/>
    <w:rsid w:val="001119A7"/>
    <w:rsid w:val="0011594E"/>
    <w:rsid w:val="001171B0"/>
    <w:rsid w:val="00123318"/>
    <w:rsid w:val="00131C04"/>
    <w:rsid w:val="0013350D"/>
    <w:rsid w:val="0014021F"/>
    <w:rsid w:val="00146815"/>
    <w:rsid w:val="001474E8"/>
    <w:rsid w:val="00151378"/>
    <w:rsid w:val="00153262"/>
    <w:rsid w:val="00153453"/>
    <w:rsid w:val="00153B00"/>
    <w:rsid w:val="00153F35"/>
    <w:rsid w:val="001542D5"/>
    <w:rsid w:val="00156D00"/>
    <w:rsid w:val="00157D9F"/>
    <w:rsid w:val="00162358"/>
    <w:rsid w:val="00166B58"/>
    <w:rsid w:val="00166DF3"/>
    <w:rsid w:val="0017172D"/>
    <w:rsid w:val="00171926"/>
    <w:rsid w:val="00181C33"/>
    <w:rsid w:val="00182B30"/>
    <w:rsid w:val="00187131"/>
    <w:rsid w:val="00196B41"/>
    <w:rsid w:val="00197CA5"/>
    <w:rsid w:val="00197E6C"/>
    <w:rsid w:val="001A13AF"/>
    <w:rsid w:val="001A48E9"/>
    <w:rsid w:val="001C2BA2"/>
    <w:rsid w:val="001C73F0"/>
    <w:rsid w:val="001D0589"/>
    <w:rsid w:val="001D0844"/>
    <w:rsid w:val="001D3FF9"/>
    <w:rsid w:val="001D47B9"/>
    <w:rsid w:val="001D570C"/>
    <w:rsid w:val="001E4FD2"/>
    <w:rsid w:val="001E7BE6"/>
    <w:rsid w:val="001F3704"/>
    <w:rsid w:val="001F7AF8"/>
    <w:rsid w:val="00205A12"/>
    <w:rsid w:val="00206649"/>
    <w:rsid w:val="00206FE1"/>
    <w:rsid w:val="00207472"/>
    <w:rsid w:val="00210DC3"/>
    <w:rsid w:val="00210F10"/>
    <w:rsid w:val="00211C60"/>
    <w:rsid w:val="00214362"/>
    <w:rsid w:val="002210F5"/>
    <w:rsid w:val="0022286D"/>
    <w:rsid w:val="00225BB8"/>
    <w:rsid w:val="00230321"/>
    <w:rsid w:val="00236578"/>
    <w:rsid w:val="0023682D"/>
    <w:rsid w:val="0024281B"/>
    <w:rsid w:val="0024406C"/>
    <w:rsid w:val="00245B13"/>
    <w:rsid w:val="002466D5"/>
    <w:rsid w:val="00247073"/>
    <w:rsid w:val="00247A2E"/>
    <w:rsid w:val="00250B1D"/>
    <w:rsid w:val="00252217"/>
    <w:rsid w:val="002565CB"/>
    <w:rsid w:val="00261FC3"/>
    <w:rsid w:val="0026474C"/>
    <w:rsid w:val="00266059"/>
    <w:rsid w:val="002713CB"/>
    <w:rsid w:val="0027357B"/>
    <w:rsid w:val="00282318"/>
    <w:rsid w:val="002832E0"/>
    <w:rsid w:val="0029103F"/>
    <w:rsid w:val="00293B75"/>
    <w:rsid w:val="00296B9F"/>
    <w:rsid w:val="002A27E9"/>
    <w:rsid w:val="002A35A9"/>
    <w:rsid w:val="002A4550"/>
    <w:rsid w:val="002A7B1A"/>
    <w:rsid w:val="002B06DB"/>
    <w:rsid w:val="002B13D8"/>
    <w:rsid w:val="002C1674"/>
    <w:rsid w:val="002C268F"/>
    <w:rsid w:val="002C3593"/>
    <w:rsid w:val="002C5BA2"/>
    <w:rsid w:val="002D18F9"/>
    <w:rsid w:val="002D4882"/>
    <w:rsid w:val="002D6D04"/>
    <w:rsid w:val="002F08FF"/>
    <w:rsid w:val="00300C47"/>
    <w:rsid w:val="00306C2D"/>
    <w:rsid w:val="00311443"/>
    <w:rsid w:val="003219B5"/>
    <w:rsid w:val="003241BA"/>
    <w:rsid w:val="00325567"/>
    <w:rsid w:val="00325C74"/>
    <w:rsid w:val="00335BA7"/>
    <w:rsid w:val="00336520"/>
    <w:rsid w:val="00341399"/>
    <w:rsid w:val="00341628"/>
    <w:rsid w:val="00344702"/>
    <w:rsid w:val="00346F39"/>
    <w:rsid w:val="00351D1B"/>
    <w:rsid w:val="00357D52"/>
    <w:rsid w:val="00360530"/>
    <w:rsid w:val="003624EE"/>
    <w:rsid w:val="00362704"/>
    <w:rsid w:val="00366E19"/>
    <w:rsid w:val="0036751B"/>
    <w:rsid w:val="00367784"/>
    <w:rsid w:val="00371A64"/>
    <w:rsid w:val="00371C9A"/>
    <w:rsid w:val="00372076"/>
    <w:rsid w:val="0037312C"/>
    <w:rsid w:val="00374122"/>
    <w:rsid w:val="003762BF"/>
    <w:rsid w:val="00376403"/>
    <w:rsid w:val="0038674D"/>
    <w:rsid w:val="0039450E"/>
    <w:rsid w:val="003A0BA9"/>
    <w:rsid w:val="003A102F"/>
    <w:rsid w:val="003A6BA5"/>
    <w:rsid w:val="003D21B1"/>
    <w:rsid w:val="003D7502"/>
    <w:rsid w:val="003F02B0"/>
    <w:rsid w:val="003F2AA7"/>
    <w:rsid w:val="004019EE"/>
    <w:rsid w:val="00403A0A"/>
    <w:rsid w:val="00403C01"/>
    <w:rsid w:val="00406311"/>
    <w:rsid w:val="0040792A"/>
    <w:rsid w:val="00407CD8"/>
    <w:rsid w:val="00415F0C"/>
    <w:rsid w:val="00420F5D"/>
    <w:rsid w:val="004325BE"/>
    <w:rsid w:val="004345CF"/>
    <w:rsid w:val="004416CA"/>
    <w:rsid w:val="00442404"/>
    <w:rsid w:val="00444363"/>
    <w:rsid w:val="004460E2"/>
    <w:rsid w:val="004465F9"/>
    <w:rsid w:val="00446AA1"/>
    <w:rsid w:val="00450100"/>
    <w:rsid w:val="00451C4A"/>
    <w:rsid w:val="00452FC3"/>
    <w:rsid w:val="00453FD0"/>
    <w:rsid w:val="00456C24"/>
    <w:rsid w:val="0045731A"/>
    <w:rsid w:val="00463147"/>
    <w:rsid w:val="00463C06"/>
    <w:rsid w:val="00464483"/>
    <w:rsid w:val="004728DF"/>
    <w:rsid w:val="004904AA"/>
    <w:rsid w:val="004908A7"/>
    <w:rsid w:val="0049097F"/>
    <w:rsid w:val="0049179A"/>
    <w:rsid w:val="0049211B"/>
    <w:rsid w:val="0049716B"/>
    <w:rsid w:val="004A0D7D"/>
    <w:rsid w:val="004A1041"/>
    <w:rsid w:val="004A3A39"/>
    <w:rsid w:val="004A4153"/>
    <w:rsid w:val="004B2D2F"/>
    <w:rsid w:val="004B4D9B"/>
    <w:rsid w:val="004C29AC"/>
    <w:rsid w:val="004C6153"/>
    <w:rsid w:val="004C665F"/>
    <w:rsid w:val="004D008B"/>
    <w:rsid w:val="004D2F92"/>
    <w:rsid w:val="004D4174"/>
    <w:rsid w:val="004D5CE1"/>
    <w:rsid w:val="004D5FD9"/>
    <w:rsid w:val="004D6C03"/>
    <w:rsid w:val="004D7070"/>
    <w:rsid w:val="004E1D0B"/>
    <w:rsid w:val="004E2B44"/>
    <w:rsid w:val="004E34A1"/>
    <w:rsid w:val="004E5DE9"/>
    <w:rsid w:val="004E723A"/>
    <w:rsid w:val="004F163C"/>
    <w:rsid w:val="004F609A"/>
    <w:rsid w:val="00503085"/>
    <w:rsid w:val="0050339E"/>
    <w:rsid w:val="005042D1"/>
    <w:rsid w:val="00506BE7"/>
    <w:rsid w:val="00514049"/>
    <w:rsid w:val="005174DF"/>
    <w:rsid w:val="00523ADF"/>
    <w:rsid w:val="005258AD"/>
    <w:rsid w:val="005279AC"/>
    <w:rsid w:val="00534CD8"/>
    <w:rsid w:val="00535DE3"/>
    <w:rsid w:val="00541E33"/>
    <w:rsid w:val="0054562F"/>
    <w:rsid w:val="00550F8B"/>
    <w:rsid w:val="005535C5"/>
    <w:rsid w:val="00556965"/>
    <w:rsid w:val="00557AE1"/>
    <w:rsid w:val="005603DC"/>
    <w:rsid w:val="00564DA8"/>
    <w:rsid w:val="00566D08"/>
    <w:rsid w:val="00567354"/>
    <w:rsid w:val="005749AC"/>
    <w:rsid w:val="00575DB4"/>
    <w:rsid w:val="00577AE3"/>
    <w:rsid w:val="005821D0"/>
    <w:rsid w:val="00582786"/>
    <w:rsid w:val="0059077B"/>
    <w:rsid w:val="00591905"/>
    <w:rsid w:val="005966D5"/>
    <w:rsid w:val="005A4E42"/>
    <w:rsid w:val="005B208A"/>
    <w:rsid w:val="005B7AD5"/>
    <w:rsid w:val="005C0773"/>
    <w:rsid w:val="005C3DC3"/>
    <w:rsid w:val="005D0A6C"/>
    <w:rsid w:val="005D21E3"/>
    <w:rsid w:val="005D44CA"/>
    <w:rsid w:val="005D76CA"/>
    <w:rsid w:val="005E2489"/>
    <w:rsid w:val="005E4FEB"/>
    <w:rsid w:val="005E753E"/>
    <w:rsid w:val="005E7A7E"/>
    <w:rsid w:val="005F154B"/>
    <w:rsid w:val="0060044D"/>
    <w:rsid w:val="00602381"/>
    <w:rsid w:val="00607D82"/>
    <w:rsid w:val="00621533"/>
    <w:rsid w:val="006234A3"/>
    <w:rsid w:val="00627FDA"/>
    <w:rsid w:val="0063746E"/>
    <w:rsid w:val="00641AB2"/>
    <w:rsid w:val="006425FA"/>
    <w:rsid w:val="006431A9"/>
    <w:rsid w:val="00646DA5"/>
    <w:rsid w:val="00655E37"/>
    <w:rsid w:val="00657539"/>
    <w:rsid w:val="00657C46"/>
    <w:rsid w:val="006613D8"/>
    <w:rsid w:val="0066169B"/>
    <w:rsid w:val="006634D6"/>
    <w:rsid w:val="00672C43"/>
    <w:rsid w:val="00672E22"/>
    <w:rsid w:val="00672E3E"/>
    <w:rsid w:val="00676F1E"/>
    <w:rsid w:val="00681470"/>
    <w:rsid w:val="006966C7"/>
    <w:rsid w:val="00697066"/>
    <w:rsid w:val="006977FF"/>
    <w:rsid w:val="006B0C8C"/>
    <w:rsid w:val="006B26D8"/>
    <w:rsid w:val="006B3681"/>
    <w:rsid w:val="006B5684"/>
    <w:rsid w:val="006B78EF"/>
    <w:rsid w:val="006C302C"/>
    <w:rsid w:val="006C5AE4"/>
    <w:rsid w:val="006C6529"/>
    <w:rsid w:val="006C735A"/>
    <w:rsid w:val="006C74D0"/>
    <w:rsid w:val="006D674E"/>
    <w:rsid w:val="006E4AB5"/>
    <w:rsid w:val="006E4FBB"/>
    <w:rsid w:val="006F1125"/>
    <w:rsid w:val="006F5023"/>
    <w:rsid w:val="00701EC5"/>
    <w:rsid w:val="00707745"/>
    <w:rsid w:val="0071026F"/>
    <w:rsid w:val="00712EB8"/>
    <w:rsid w:val="007152AB"/>
    <w:rsid w:val="007154DC"/>
    <w:rsid w:val="007163D9"/>
    <w:rsid w:val="007227A4"/>
    <w:rsid w:val="00723C7E"/>
    <w:rsid w:val="007242FE"/>
    <w:rsid w:val="00730941"/>
    <w:rsid w:val="00733156"/>
    <w:rsid w:val="00751BC0"/>
    <w:rsid w:val="0075331F"/>
    <w:rsid w:val="00754D22"/>
    <w:rsid w:val="007622B0"/>
    <w:rsid w:val="007644FD"/>
    <w:rsid w:val="007648AC"/>
    <w:rsid w:val="00765BB0"/>
    <w:rsid w:val="007800D8"/>
    <w:rsid w:val="0078034E"/>
    <w:rsid w:val="007806D5"/>
    <w:rsid w:val="007842C4"/>
    <w:rsid w:val="00785F27"/>
    <w:rsid w:val="00787FA9"/>
    <w:rsid w:val="0079085C"/>
    <w:rsid w:val="007A4F2E"/>
    <w:rsid w:val="007A4FC9"/>
    <w:rsid w:val="007A663A"/>
    <w:rsid w:val="007C1A27"/>
    <w:rsid w:val="007C2A35"/>
    <w:rsid w:val="007C58E5"/>
    <w:rsid w:val="007D0D94"/>
    <w:rsid w:val="007D1273"/>
    <w:rsid w:val="007D2DED"/>
    <w:rsid w:val="007D3AA9"/>
    <w:rsid w:val="007E1464"/>
    <w:rsid w:val="007E7E6A"/>
    <w:rsid w:val="007F6DE5"/>
    <w:rsid w:val="0080217F"/>
    <w:rsid w:val="00804CFE"/>
    <w:rsid w:val="00805C51"/>
    <w:rsid w:val="00806D35"/>
    <w:rsid w:val="00807259"/>
    <w:rsid w:val="008073F6"/>
    <w:rsid w:val="00810088"/>
    <w:rsid w:val="00813A5E"/>
    <w:rsid w:val="008157C3"/>
    <w:rsid w:val="00821EAA"/>
    <w:rsid w:val="00822F07"/>
    <w:rsid w:val="008253E6"/>
    <w:rsid w:val="00825D23"/>
    <w:rsid w:val="00825E9B"/>
    <w:rsid w:val="00826372"/>
    <w:rsid w:val="00830E50"/>
    <w:rsid w:val="008321E2"/>
    <w:rsid w:val="00846A75"/>
    <w:rsid w:val="00851E24"/>
    <w:rsid w:val="00852232"/>
    <w:rsid w:val="008541C5"/>
    <w:rsid w:val="00855373"/>
    <w:rsid w:val="008579C9"/>
    <w:rsid w:val="0086217A"/>
    <w:rsid w:val="008723ED"/>
    <w:rsid w:val="008726C3"/>
    <w:rsid w:val="00874AD1"/>
    <w:rsid w:val="00874F91"/>
    <w:rsid w:val="008761D2"/>
    <w:rsid w:val="0088040D"/>
    <w:rsid w:val="00883150"/>
    <w:rsid w:val="00883CDA"/>
    <w:rsid w:val="0088447C"/>
    <w:rsid w:val="0088789B"/>
    <w:rsid w:val="00887F03"/>
    <w:rsid w:val="00891D91"/>
    <w:rsid w:val="00893804"/>
    <w:rsid w:val="008A0066"/>
    <w:rsid w:val="008A5BEC"/>
    <w:rsid w:val="008B2686"/>
    <w:rsid w:val="008C7CD5"/>
    <w:rsid w:val="008D031C"/>
    <w:rsid w:val="008D7BAC"/>
    <w:rsid w:val="008E3027"/>
    <w:rsid w:val="008E3465"/>
    <w:rsid w:val="008F3BA2"/>
    <w:rsid w:val="008F54C9"/>
    <w:rsid w:val="008F611E"/>
    <w:rsid w:val="009038A1"/>
    <w:rsid w:val="009043EC"/>
    <w:rsid w:val="00905B17"/>
    <w:rsid w:val="0091433C"/>
    <w:rsid w:val="00914351"/>
    <w:rsid w:val="009174FD"/>
    <w:rsid w:val="00920FB7"/>
    <w:rsid w:val="0092239A"/>
    <w:rsid w:val="00923087"/>
    <w:rsid w:val="00923EA9"/>
    <w:rsid w:val="009304E7"/>
    <w:rsid w:val="00932A85"/>
    <w:rsid w:val="0093542F"/>
    <w:rsid w:val="00937DB8"/>
    <w:rsid w:val="009414B2"/>
    <w:rsid w:val="00942F6A"/>
    <w:rsid w:val="00943CB2"/>
    <w:rsid w:val="00945D12"/>
    <w:rsid w:val="00951B3B"/>
    <w:rsid w:val="00953F71"/>
    <w:rsid w:val="0096058B"/>
    <w:rsid w:val="009638D1"/>
    <w:rsid w:val="00963A73"/>
    <w:rsid w:val="00966EE0"/>
    <w:rsid w:val="00971565"/>
    <w:rsid w:val="0097269C"/>
    <w:rsid w:val="00973E7F"/>
    <w:rsid w:val="00980CDE"/>
    <w:rsid w:val="009872D6"/>
    <w:rsid w:val="00987CB3"/>
    <w:rsid w:val="009919F2"/>
    <w:rsid w:val="00996E8E"/>
    <w:rsid w:val="009A1E78"/>
    <w:rsid w:val="009A307C"/>
    <w:rsid w:val="009B2E2F"/>
    <w:rsid w:val="009B7544"/>
    <w:rsid w:val="009C0F6D"/>
    <w:rsid w:val="009C1D6E"/>
    <w:rsid w:val="009C597C"/>
    <w:rsid w:val="009C5E36"/>
    <w:rsid w:val="009D0076"/>
    <w:rsid w:val="009D58F3"/>
    <w:rsid w:val="009D6A04"/>
    <w:rsid w:val="009E00D5"/>
    <w:rsid w:val="009E0C9B"/>
    <w:rsid w:val="009E24CB"/>
    <w:rsid w:val="009E24D5"/>
    <w:rsid w:val="009E4034"/>
    <w:rsid w:val="009E5905"/>
    <w:rsid w:val="009F3019"/>
    <w:rsid w:val="009F7471"/>
    <w:rsid w:val="00A00CD3"/>
    <w:rsid w:val="00A01321"/>
    <w:rsid w:val="00A0186E"/>
    <w:rsid w:val="00A0306A"/>
    <w:rsid w:val="00A17326"/>
    <w:rsid w:val="00A22D12"/>
    <w:rsid w:val="00A301BF"/>
    <w:rsid w:val="00A307FE"/>
    <w:rsid w:val="00A30B79"/>
    <w:rsid w:val="00A313CC"/>
    <w:rsid w:val="00A3463D"/>
    <w:rsid w:val="00A35A9D"/>
    <w:rsid w:val="00A40E18"/>
    <w:rsid w:val="00A4754A"/>
    <w:rsid w:val="00A5010F"/>
    <w:rsid w:val="00A52E1D"/>
    <w:rsid w:val="00A54A69"/>
    <w:rsid w:val="00A703F0"/>
    <w:rsid w:val="00A725A9"/>
    <w:rsid w:val="00A735A5"/>
    <w:rsid w:val="00A73F53"/>
    <w:rsid w:val="00A76490"/>
    <w:rsid w:val="00A77799"/>
    <w:rsid w:val="00A824D5"/>
    <w:rsid w:val="00A86D13"/>
    <w:rsid w:val="00A8799B"/>
    <w:rsid w:val="00A92A8D"/>
    <w:rsid w:val="00AA2540"/>
    <w:rsid w:val="00AA440A"/>
    <w:rsid w:val="00AB47FF"/>
    <w:rsid w:val="00AB7883"/>
    <w:rsid w:val="00AC4717"/>
    <w:rsid w:val="00AC5F2F"/>
    <w:rsid w:val="00AC7D59"/>
    <w:rsid w:val="00AD073E"/>
    <w:rsid w:val="00AD2B63"/>
    <w:rsid w:val="00AD464B"/>
    <w:rsid w:val="00AE027F"/>
    <w:rsid w:val="00AE730E"/>
    <w:rsid w:val="00AF2DCD"/>
    <w:rsid w:val="00AF708B"/>
    <w:rsid w:val="00AF776D"/>
    <w:rsid w:val="00B00F7C"/>
    <w:rsid w:val="00B0565C"/>
    <w:rsid w:val="00B06B63"/>
    <w:rsid w:val="00B07770"/>
    <w:rsid w:val="00B14A80"/>
    <w:rsid w:val="00B16B8B"/>
    <w:rsid w:val="00B16F96"/>
    <w:rsid w:val="00B23175"/>
    <w:rsid w:val="00B27ED0"/>
    <w:rsid w:val="00B30DBC"/>
    <w:rsid w:val="00B34556"/>
    <w:rsid w:val="00B36A4B"/>
    <w:rsid w:val="00B40061"/>
    <w:rsid w:val="00B4317B"/>
    <w:rsid w:val="00B5040F"/>
    <w:rsid w:val="00B510A5"/>
    <w:rsid w:val="00B54DD0"/>
    <w:rsid w:val="00B553AE"/>
    <w:rsid w:val="00B55BDD"/>
    <w:rsid w:val="00B571C5"/>
    <w:rsid w:val="00B608E5"/>
    <w:rsid w:val="00B61E85"/>
    <w:rsid w:val="00B704C1"/>
    <w:rsid w:val="00B715DA"/>
    <w:rsid w:val="00B73DBE"/>
    <w:rsid w:val="00B831D5"/>
    <w:rsid w:val="00B87F50"/>
    <w:rsid w:val="00B97B06"/>
    <w:rsid w:val="00BB3AF2"/>
    <w:rsid w:val="00BC078B"/>
    <w:rsid w:val="00BC07FE"/>
    <w:rsid w:val="00BC21A6"/>
    <w:rsid w:val="00BC3A99"/>
    <w:rsid w:val="00BD0B1D"/>
    <w:rsid w:val="00BD2685"/>
    <w:rsid w:val="00BD2C9C"/>
    <w:rsid w:val="00BE5D13"/>
    <w:rsid w:val="00BE696C"/>
    <w:rsid w:val="00BE6EA8"/>
    <w:rsid w:val="00BF18AF"/>
    <w:rsid w:val="00C04F75"/>
    <w:rsid w:val="00C05FCF"/>
    <w:rsid w:val="00C11639"/>
    <w:rsid w:val="00C16347"/>
    <w:rsid w:val="00C16CEF"/>
    <w:rsid w:val="00C16D41"/>
    <w:rsid w:val="00C24AAE"/>
    <w:rsid w:val="00C26E1E"/>
    <w:rsid w:val="00C32112"/>
    <w:rsid w:val="00C3468B"/>
    <w:rsid w:val="00C35253"/>
    <w:rsid w:val="00C35EC3"/>
    <w:rsid w:val="00C361E3"/>
    <w:rsid w:val="00C51598"/>
    <w:rsid w:val="00C525CB"/>
    <w:rsid w:val="00C539F5"/>
    <w:rsid w:val="00C564E6"/>
    <w:rsid w:val="00C57ADA"/>
    <w:rsid w:val="00C60E2C"/>
    <w:rsid w:val="00C809A9"/>
    <w:rsid w:val="00C851BD"/>
    <w:rsid w:val="00C86E34"/>
    <w:rsid w:val="00C937BE"/>
    <w:rsid w:val="00C97C09"/>
    <w:rsid w:val="00CB0FC0"/>
    <w:rsid w:val="00CB4C49"/>
    <w:rsid w:val="00CC196E"/>
    <w:rsid w:val="00CC317A"/>
    <w:rsid w:val="00CC4912"/>
    <w:rsid w:val="00CC6432"/>
    <w:rsid w:val="00CD46DB"/>
    <w:rsid w:val="00CE06F4"/>
    <w:rsid w:val="00CE251D"/>
    <w:rsid w:val="00CE2794"/>
    <w:rsid w:val="00CE52AF"/>
    <w:rsid w:val="00CE6BFA"/>
    <w:rsid w:val="00CE7831"/>
    <w:rsid w:val="00CF7EF5"/>
    <w:rsid w:val="00D05B36"/>
    <w:rsid w:val="00D226D7"/>
    <w:rsid w:val="00D33159"/>
    <w:rsid w:val="00D34D8B"/>
    <w:rsid w:val="00D3594B"/>
    <w:rsid w:val="00D3694E"/>
    <w:rsid w:val="00D41D31"/>
    <w:rsid w:val="00D4657C"/>
    <w:rsid w:val="00D47A1B"/>
    <w:rsid w:val="00D47BDF"/>
    <w:rsid w:val="00D50B26"/>
    <w:rsid w:val="00D5669B"/>
    <w:rsid w:val="00D60D12"/>
    <w:rsid w:val="00D63DC9"/>
    <w:rsid w:val="00D77C7B"/>
    <w:rsid w:val="00D92FD5"/>
    <w:rsid w:val="00D94404"/>
    <w:rsid w:val="00DA0C45"/>
    <w:rsid w:val="00DA6F2F"/>
    <w:rsid w:val="00DB5162"/>
    <w:rsid w:val="00DC7139"/>
    <w:rsid w:val="00DD3A8E"/>
    <w:rsid w:val="00DE0469"/>
    <w:rsid w:val="00DE0695"/>
    <w:rsid w:val="00DE4E49"/>
    <w:rsid w:val="00DE5ED4"/>
    <w:rsid w:val="00DE628C"/>
    <w:rsid w:val="00DF1A1C"/>
    <w:rsid w:val="00DF2671"/>
    <w:rsid w:val="00DF5C55"/>
    <w:rsid w:val="00DF62D5"/>
    <w:rsid w:val="00DF79D5"/>
    <w:rsid w:val="00E0293C"/>
    <w:rsid w:val="00E058DE"/>
    <w:rsid w:val="00E14AB4"/>
    <w:rsid w:val="00E211D3"/>
    <w:rsid w:val="00E25549"/>
    <w:rsid w:val="00E26DE3"/>
    <w:rsid w:val="00E312FA"/>
    <w:rsid w:val="00E31ED0"/>
    <w:rsid w:val="00E4132E"/>
    <w:rsid w:val="00E41BC3"/>
    <w:rsid w:val="00E42E5F"/>
    <w:rsid w:val="00E4473A"/>
    <w:rsid w:val="00E44B06"/>
    <w:rsid w:val="00E45B20"/>
    <w:rsid w:val="00E45C53"/>
    <w:rsid w:val="00E507CD"/>
    <w:rsid w:val="00E525E9"/>
    <w:rsid w:val="00E56EA7"/>
    <w:rsid w:val="00E762DB"/>
    <w:rsid w:val="00E76DC7"/>
    <w:rsid w:val="00E85CD6"/>
    <w:rsid w:val="00E86E20"/>
    <w:rsid w:val="00E93FB0"/>
    <w:rsid w:val="00EA05A2"/>
    <w:rsid w:val="00EA08A9"/>
    <w:rsid w:val="00EA163D"/>
    <w:rsid w:val="00EA5122"/>
    <w:rsid w:val="00EB10A0"/>
    <w:rsid w:val="00EB6B01"/>
    <w:rsid w:val="00EB6C83"/>
    <w:rsid w:val="00EC160E"/>
    <w:rsid w:val="00EC2E32"/>
    <w:rsid w:val="00ED5542"/>
    <w:rsid w:val="00ED5728"/>
    <w:rsid w:val="00ED6B3F"/>
    <w:rsid w:val="00EE043D"/>
    <w:rsid w:val="00EE5036"/>
    <w:rsid w:val="00EE5B00"/>
    <w:rsid w:val="00EF3BB0"/>
    <w:rsid w:val="00F046C2"/>
    <w:rsid w:val="00F135DA"/>
    <w:rsid w:val="00F203D7"/>
    <w:rsid w:val="00F219ED"/>
    <w:rsid w:val="00F239F8"/>
    <w:rsid w:val="00F23C57"/>
    <w:rsid w:val="00F23FB3"/>
    <w:rsid w:val="00F368A7"/>
    <w:rsid w:val="00F36921"/>
    <w:rsid w:val="00F40638"/>
    <w:rsid w:val="00F4068B"/>
    <w:rsid w:val="00F5153E"/>
    <w:rsid w:val="00F55F26"/>
    <w:rsid w:val="00F57E0E"/>
    <w:rsid w:val="00F619D7"/>
    <w:rsid w:val="00F624FF"/>
    <w:rsid w:val="00F62F24"/>
    <w:rsid w:val="00F63676"/>
    <w:rsid w:val="00F72BF3"/>
    <w:rsid w:val="00F7752E"/>
    <w:rsid w:val="00F82D27"/>
    <w:rsid w:val="00F86FFF"/>
    <w:rsid w:val="00F94117"/>
    <w:rsid w:val="00FA095C"/>
    <w:rsid w:val="00FA1E9E"/>
    <w:rsid w:val="00FA7486"/>
    <w:rsid w:val="00FB5088"/>
    <w:rsid w:val="00FC0954"/>
    <w:rsid w:val="00FC2270"/>
    <w:rsid w:val="00FC2A05"/>
    <w:rsid w:val="00FC74AF"/>
    <w:rsid w:val="00FD38B1"/>
    <w:rsid w:val="00FE05CD"/>
    <w:rsid w:val="00FF11DD"/>
    <w:rsid w:val="00FF11F0"/>
    <w:rsid w:val="00FF5109"/>
    <w:rsid w:val="00FF76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8157C3"/>
    <w:rPr>
      <w:color w:val="0000FF"/>
      <w:u w:val="single"/>
    </w:rPr>
  </w:style>
  <w:style w:type="paragraph" w:styleId="Prrafodelista">
    <w:name w:val="List Paragraph"/>
    <w:basedOn w:val="Normal"/>
    <w:uiPriority w:val="34"/>
    <w:qFormat/>
    <w:rsid w:val="008157C3"/>
    <w:pPr>
      <w:ind w:left="720"/>
      <w:contextualSpacing/>
    </w:pPr>
  </w:style>
  <w:style w:type="paragraph" w:customStyle="1" w:styleId="Pa1">
    <w:name w:val="Pa1"/>
    <w:basedOn w:val="Normal"/>
    <w:next w:val="Normal"/>
    <w:uiPriority w:val="99"/>
    <w:rsid w:val="008157C3"/>
    <w:pPr>
      <w:autoSpaceDE w:val="0"/>
      <w:autoSpaceDN w:val="0"/>
      <w:adjustRightInd w:val="0"/>
      <w:spacing w:after="0" w:line="211" w:lineRule="atLeast"/>
    </w:pPr>
    <w:rPr>
      <w:rFonts w:ascii="Chianti Win95BT" w:hAnsi="Chianti Win95BT"/>
      <w:sz w:val="24"/>
      <w:szCs w:val="24"/>
    </w:rPr>
  </w:style>
  <w:style w:type="character" w:customStyle="1" w:styleId="A12">
    <w:name w:val="A12"/>
    <w:uiPriority w:val="99"/>
    <w:rsid w:val="008157C3"/>
    <w:rPr>
      <w:rFonts w:cs="Chianti Win95BT"/>
      <w:color w:val="000000"/>
      <w:sz w:val="20"/>
      <w:szCs w:val="20"/>
    </w:rPr>
  </w:style>
  <w:style w:type="paragraph" w:styleId="Textonotapie">
    <w:name w:val="footnote text"/>
    <w:basedOn w:val="Normal"/>
    <w:link w:val="TextonotapieCar"/>
    <w:uiPriority w:val="99"/>
    <w:rsid w:val="008157C3"/>
    <w:pPr>
      <w:spacing w:after="0" w:line="240" w:lineRule="auto"/>
    </w:pPr>
    <w:rPr>
      <w:sz w:val="20"/>
      <w:szCs w:val="20"/>
    </w:rPr>
  </w:style>
  <w:style w:type="character" w:customStyle="1" w:styleId="TextonotapieCar">
    <w:name w:val="Texto nota pie Car"/>
    <w:basedOn w:val="Fuentedeprrafopredeter"/>
    <w:link w:val="Textonotapie"/>
    <w:uiPriority w:val="99"/>
    <w:rsid w:val="008157C3"/>
    <w:rPr>
      <w:sz w:val="20"/>
      <w:szCs w:val="20"/>
    </w:rPr>
  </w:style>
  <w:style w:type="character" w:styleId="Refdenotaalpie">
    <w:name w:val="footnote reference"/>
    <w:basedOn w:val="Fuentedeprrafopredeter"/>
    <w:uiPriority w:val="99"/>
    <w:rsid w:val="008157C3"/>
    <w:rPr>
      <w:vertAlign w:val="superscript"/>
    </w:rPr>
  </w:style>
  <w:style w:type="table" w:styleId="Tablaconcuadrcula">
    <w:name w:val="Table Grid"/>
    <w:basedOn w:val="Tablanormal"/>
    <w:uiPriority w:val="59"/>
    <w:rsid w:val="0081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rsid w:val="008157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157C3"/>
    <w:rPr>
      <w:rFonts w:ascii="Tahoma" w:hAnsi="Tahoma" w:cs="Tahoma"/>
      <w:sz w:val="16"/>
      <w:szCs w:val="16"/>
    </w:rPr>
  </w:style>
  <w:style w:type="paragraph" w:customStyle="1" w:styleId="Default">
    <w:name w:val="Default"/>
    <w:rsid w:val="008157C3"/>
    <w:pPr>
      <w:autoSpaceDE w:val="0"/>
      <w:autoSpaceDN w:val="0"/>
      <w:adjustRightInd w:val="0"/>
      <w:spacing w:after="0" w:line="240" w:lineRule="auto"/>
    </w:pPr>
    <w:rPr>
      <w:rFonts w:ascii="Calibri" w:hAnsi="Calibri" w:cs="Calibri"/>
      <w:color w:val="000000"/>
      <w:sz w:val="24"/>
      <w:szCs w:val="24"/>
    </w:rPr>
  </w:style>
  <w:style w:type="character" w:customStyle="1" w:styleId="A6">
    <w:name w:val="A6"/>
    <w:uiPriority w:val="99"/>
    <w:rsid w:val="008157C3"/>
    <w:rPr>
      <w:color w:val="000000"/>
      <w:sz w:val="20"/>
      <w:szCs w:val="20"/>
    </w:rPr>
  </w:style>
  <w:style w:type="character" w:customStyle="1" w:styleId="A4">
    <w:name w:val="A4"/>
    <w:uiPriority w:val="99"/>
    <w:rsid w:val="008157C3"/>
    <w:rPr>
      <w:color w:val="000000"/>
      <w:sz w:val="22"/>
      <w:szCs w:val="22"/>
    </w:rPr>
  </w:style>
  <w:style w:type="paragraph" w:styleId="Textocomentario">
    <w:name w:val="annotation text"/>
    <w:basedOn w:val="Normal"/>
    <w:link w:val="TextocomentarioCar"/>
    <w:uiPriority w:val="99"/>
    <w:unhideWhenUsed/>
    <w:rsid w:val="008157C3"/>
    <w:pPr>
      <w:spacing w:line="240" w:lineRule="auto"/>
    </w:pPr>
    <w:rPr>
      <w:sz w:val="20"/>
      <w:szCs w:val="20"/>
    </w:rPr>
  </w:style>
  <w:style w:type="character" w:customStyle="1" w:styleId="TextocomentarioCar">
    <w:name w:val="Texto comentario Car"/>
    <w:basedOn w:val="Fuentedeprrafopredeter"/>
    <w:link w:val="Textocomentario"/>
    <w:uiPriority w:val="99"/>
    <w:rsid w:val="008157C3"/>
    <w:rPr>
      <w:sz w:val="20"/>
      <w:szCs w:val="20"/>
    </w:rPr>
  </w:style>
  <w:style w:type="character" w:styleId="Refdecomentario">
    <w:name w:val="annotation reference"/>
    <w:basedOn w:val="Fuentedeprrafopredeter"/>
    <w:uiPriority w:val="99"/>
    <w:semiHidden/>
    <w:unhideWhenUsed/>
    <w:rsid w:val="008157C3"/>
    <w:rPr>
      <w:sz w:val="16"/>
      <w:szCs w:val="16"/>
    </w:rPr>
  </w:style>
  <w:style w:type="paragraph" w:styleId="Asuntodelcomentario">
    <w:name w:val="annotation subject"/>
    <w:basedOn w:val="Textocomentario"/>
    <w:next w:val="Textocomentario"/>
    <w:link w:val="AsuntodelcomentarioCar"/>
    <w:uiPriority w:val="99"/>
    <w:semiHidden/>
    <w:unhideWhenUsed/>
    <w:rsid w:val="009C0F6D"/>
    <w:rPr>
      <w:b/>
      <w:bCs/>
    </w:rPr>
  </w:style>
  <w:style w:type="character" w:customStyle="1" w:styleId="AsuntodelcomentarioCar">
    <w:name w:val="Asunto del comentario Car"/>
    <w:basedOn w:val="TextocomentarioCar"/>
    <w:link w:val="Asuntodelcomentario"/>
    <w:uiPriority w:val="99"/>
    <w:semiHidden/>
    <w:rsid w:val="009C0F6D"/>
    <w:rPr>
      <w:b/>
      <w:bCs/>
      <w:sz w:val="20"/>
      <w:szCs w:val="20"/>
    </w:rPr>
  </w:style>
  <w:style w:type="paragraph" w:styleId="Encabezado">
    <w:name w:val="header"/>
    <w:basedOn w:val="Normal"/>
    <w:link w:val="EncabezadoCar"/>
    <w:uiPriority w:val="99"/>
    <w:unhideWhenUsed/>
    <w:rsid w:val="00BC07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078B"/>
  </w:style>
  <w:style w:type="paragraph" w:styleId="Piedepgina">
    <w:name w:val="footer"/>
    <w:basedOn w:val="Normal"/>
    <w:link w:val="PiedepginaCar"/>
    <w:uiPriority w:val="99"/>
    <w:unhideWhenUsed/>
    <w:rsid w:val="00BC07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078B"/>
  </w:style>
  <w:style w:type="paragraph" w:styleId="HTMLconformatoprevio">
    <w:name w:val="HTML Preformatted"/>
    <w:basedOn w:val="Normal"/>
    <w:link w:val="HTMLconformatoprevioCar"/>
    <w:uiPriority w:val="99"/>
    <w:unhideWhenUsed/>
    <w:rsid w:val="00E2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211D3"/>
    <w:rPr>
      <w:rFonts w:ascii="Courier New" w:eastAsia="Times New Roman" w:hAnsi="Courier New" w:cs="Courier New"/>
      <w:sz w:val="20"/>
      <w:szCs w:val="20"/>
    </w:rPr>
  </w:style>
  <w:style w:type="character" w:customStyle="1" w:styleId="apple-converted-space">
    <w:name w:val="apple-converted-space"/>
    <w:basedOn w:val="Fuentedeprrafopredeter"/>
    <w:rsid w:val="00C851BD"/>
  </w:style>
  <w:style w:type="character" w:customStyle="1" w:styleId="A1">
    <w:name w:val="A1"/>
    <w:uiPriority w:val="99"/>
    <w:rsid w:val="00C851BD"/>
    <w:rPr>
      <w:rFonts w:cs="Book Antiqua"/>
      <w:b/>
      <w:bCs/>
      <w:color w:val="000000"/>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8157C3"/>
    <w:rPr>
      <w:color w:val="0000FF"/>
      <w:u w:val="single"/>
    </w:rPr>
  </w:style>
  <w:style w:type="paragraph" w:styleId="Prrafodelista">
    <w:name w:val="List Paragraph"/>
    <w:basedOn w:val="Normal"/>
    <w:uiPriority w:val="34"/>
    <w:qFormat/>
    <w:rsid w:val="008157C3"/>
    <w:pPr>
      <w:ind w:left="720"/>
      <w:contextualSpacing/>
    </w:pPr>
  </w:style>
  <w:style w:type="paragraph" w:customStyle="1" w:styleId="Pa1">
    <w:name w:val="Pa1"/>
    <w:basedOn w:val="Normal"/>
    <w:next w:val="Normal"/>
    <w:uiPriority w:val="99"/>
    <w:rsid w:val="008157C3"/>
    <w:pPr>
      <w:autoSpaceDE w:val="0"/>
      <w:autoSpaceDN w:val="0"/>
      <w:adjustRightInd w:val="0"/>
      <w:spacing w:after="0" w:line="211" w:lineRule="atLeast"/>
    </w:pPr>
    <w:rPr>
      <w:rFonts w:ascii="Chianti Win95BT" w:hAnsi="Chianti Win95BT"/>
      <w:sz w:val="24"/>
      <w:szCs w:val="24"/>
    </w:rPr>
  </w:style>
  <w:style w:type="character" w:customStyle="1" w:styleId="A12">
    <w:name w:val="A12"/>
    <w:uiPriority w:val="99"/>
    <w:rsid w:val="008157C3"/>
    <w:rPr>
      <w:rFonts w:cs="Chianti Win95BT"/>
      <w:color w:val="000000"/>
      <w:sz w:val="20"/>
      <w:szCs w:val="20"/>
    </w:rPr>
  </w:style>
  <w:style w:type="paragraph" w:styleId="Textonotapie">
    <w:name w:val="footnote text"/>
    <w:basedOn w:val="Normal"/>
    <w:link w:val="TextonotapieCar"/>
    <w:uiPriority w:val="99"/>
    <w:rsid w:val="008157C3"/>
    <w:pPr>
      <w:spacing w:after="0" w:line="240" w:lineRule="auto"/>
    </w:pPr>
    <w:rPr>
      <w:sz w:val="20"/>
      <w:szCs w:val="20"/>
    </w:rPr>
  </w:style>
  <w:style w:type="character" w:customStyle="1" w:styleId="TextonotapieCar">
    <w:name w:val="Texto nota pie Car"/>
    <w:basedOn w:val="Fuentedeprrafopredeter"/>
    <w:link w:val="Textonotapie"/>
    <w:uiPriority w:val="99"/>
    <w:rsid w:val="008157C3"/>
    <w:rPr>
      <w:sz w:val="20"/>
      <w:szCs w:val="20"/>
    </w:rPr>
  </w:style>
  <w:style w:type="character" w:styleId="Refdenotaalpie">
    <w:name w:val="footnote reference"/>
    <w:basedOn w:val="Fuentedeprrafopredeter"/>
    <w:uiPriority w:val="99"/>
    <w:rsid w:val="008157C3"/>
    <w:rPr>
      <w:vertAlign w:val="superscript"/>
    </w:rPr>
  </w:style>
  <w:style w:type="table" w:styleId="Tablaconcuadrcula">
    <w:name w:val="Table Grid"/>
    <w:basedOn w:val="Tablanormal"/>
    <w:uiPriority w:val="59"/>
    <w:rsid w:val="0081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rsid w:val="008157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157C3"/>
    <w:rPr>
      <w:rFonts w:ascii="Tahoma" w:hAnsi="Tahoma" w:cs="Tahoma"/>
      <w:sz w:val="16"/>
      <w:szCs w:val="16"/>
    </w:rPr>
  </w:style>
  <w:style w:type="paragraph" w:customStyle="1" w:styleId="Default">
    <w:name w:val="Default"/>
    <w:rsid w:val="008157C3"/>
    <w:pPr>
      <w:autoSpaceDE w:val="0"/>
      <w:autoSpaceDN w:val="0"/>
      <w:adjustRightInd w:val="0"/>
      <w:spacing w:after="0" w:line="240" w:lineRule="auto"/>
    </w:pPr>
    <w:rPr>
      <w:rFonts w:ascii="Calibri" w:hAnsi="Calibri" w:cs="Calibri"/>
      <w:color w:val="000000"/>
      <w:sz w:val="24"/>
      <w:szCs w:val="24"/>
    </w:rPr>
  </w:style>
  <w:style w:type="character" w:customStyle="1" w:styleId="A6">
    <w:name w:val="A6"/>
    <w:uiPriority w:val="99"/>
    <w:rsid w:val="008157C3"/>
    <w:rPr>
      <w:color w:val="000000"/>
      <w:sz w:val="20"/>
      <w:szCs w:val="20"/>
    </w:rPr>
  </w:style>
  <w:style w:type="character" w:customStyle="1" w:styleId="A4">
    <w:name w:val="A4"/>
    <w:uiPriority w:val="99"/>
    <w:rsid w:val="008157C3"/>
    <w:rPr>
      <w:color w:val="000000"/>
      <w:sz w:val="22"/>
      <w:szCs w:val="22"/>
    </w:rPr>
  </w:style>
  <w:style w:type="paragraph" w:styleId="Textocomentario">
    <w:name w:val="annotation text"/>
    <w:basedOn w:val="Normal"/>
    <w:link w:val="TextocomentarioCar"/>
    <w:uiPriority w:val="99"/>
    <w:unhideWhenUsed/>
    <w:rsid w:val="008157C3"/>
    <w:pPr>
      <w:spacing w:line="240" w:lineRule="auto"/>
    </w:pPr>
    <w:rPr>
      <w:sz w:val="20"/>
      <w:szCs w:val="20"/>
    </w:rPr>
  </w:style>
  <w:style w:type="character" w:customStyle="1" w:styleId="TextocomentarioCar">
    <w:name w:val="Texto comentario Car"/>
    <w:basedOn w:val="Fuentedeprrafopredeter"/>
    <w:link w:val="Textocomentario"/>
    <w:uiPriority w:val="99"/>
    <w:rsid w:val="008157C3"/>
    <w:rPr>
      <w:sz w:val="20"/>
      <w:szCs w:val="20"/>
    </w:rPr>
  </w:style>
  <w:style w:type="character" w:styleId="Refdecomentario">
    <w:name w:val="annotation reference"/>
    <w:basedOn w:val="Fuentedeprrafopredeter"/>
    <w:uiPriority w:val="99"/>
    <w:semiHidden/>
    <w:unhideWhenUsed/>
    <w:rsid w:val="008157C3"/>
    <w:rPr>
      <w:sz w:val="16"/>
      <w:szCs w:val="16"/>
    </w:rPr>
  </w:style>
  <w:style w:type="paragraph" w:styleId="Asuntodelcomentario">
    <w:name w:val="annotation subject"/>
    <w:basedOn w:val="Textocomentario"/>
    <w:next w:val="Textocomentario"/>
    <w:link w:val="AsuntodelcomentarioCar"/>
    <w:uiPriority w:val="99"/>
    <w:semiHidden/>
    <w:unhideWhenUsed/>
    <w:rsid w:val="009C0F6D"/>
    <w:rPr>
      <w:b/>
      <w:bCs/>
    </w:rPr>
  </w:style>
  <w:style w:type="character" w:customStyle="1" w:styleId="AsuntodelcomentarioCar">
    <w:name w:val="Asunto del comentario Car"/>
    <w:basedOn w:val="TextocomentarioCar"/>
    <w:link w:val="Asuntodelcomentario"/>
    <w:uiPriority w:val="99"/>
    <w:semiHidden/>
    <w:rsid w:val="009C0F6D"/>
    <w:rPr>
      <w:b/>
      <w:bCs/>
      <w:sz w:val="20"/>
      <w:szCs w:val="20"/>
    </w:rPr>
  </w:style>
  <w:style w:type="paragraph" w:styleId="Encabezado">
    <w:name w:val="header"/>
    <w:basedOn w:val="Normal"/>
    <w:link w:val="EncabezadoCar"/>
    <w:uiPriority w:val="99"/>
    <w:unhideWhenUsed/>
    <w:rsid w:val="00BC07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078B"/>
  </w:style>
  <w:style w:type="paragraph" w:styleId="Piedepgina">
    <w:name w:val="footer"/>
    <w:basedOn w:val="Normal"/>
    <w:link w:val="PiedepginaCar"/>
    <w:uiPriority w:val="99"/>
    <w:unhideWhenUsed/>
    <w:rsid w:val="00BC07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078B"/>
  </w:style>
  <w:style w:type="paragraph" w:styleId="HTMLconformatoprevio">
    <w:name w:val="HTML Preformatted"/>
    <w:basedOn w:val="Normal"/>
    <w:link w:val="HTMLconformatoprevioCar"/>
    <w:uiPriority w:val="99"/>
    <w:unhideWhenUsed/>
    <w:rsid w:val="00E2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211D3"/>
    <w:rPr>
      <w:rFonts w:ascii="Courier New" w:eastAsia="Times New Roman" w:hAnsi="Courier New" w:cs="Courier New"/>
      <w:sz w:val="20"/>
      <w:szCs w:val="20"/>
    </w:rPr>
  </w:style>
  <w:style w:type="character" w:customStyle="1" w:styleId="apple-converted-space">
    <w:name w:val="apple-converted-space"/>
    <w:basedOn w:val="Fuentedeprrafopredeter"/>
    <w:rsid w:val="00C851BD"/>
  </w:style>
  <w:style w:type="character" w:customStyle="1" w:styleId="A1">
    <w:name w:val="A1"/>
    <w:uiPriority w:val="99"/>
    <w:rsid w:val="00C851BD"/>
    <w:rPr>
      <w:rFonts w:cs="Book Antiqua"/>
      <w:b/>
      <w:bCs/>
      <w:color w:val="0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2587">
      <w:bodyDiv w:val="1"/>
      <w:marLeft w:val="0"/>
      <w:marRight w:val="0"/>
      <w:marTop w:val="0"/>
      <w:marBottom w:val="0"/>
      <w:divBdr>
        <w:top w:val="none" w:sz="0" w:space="0" w:color="auto"/>
        <w:left w:val="none" w:sz="0" w:space="0" w:color="auto"/>
        <w:bottom w:val="none" w:sz="0" w:space="0" w:color="auto"/>
        <w:right w:val="none" w:sz="0" w:space="0" w:color="auto"/>
      </w:divBdr>
    </w:div>
    <w:div w:id="1536431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oetica.org.pe/wp-content/uploads/2012/07/Pro%C3%A9tica-VII-Encuesta-Nacional-sobre-percepciones-de-la-corrupci%C3%B3n-en-el-Per%C3%BA-201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cademia.edu/2916705/Per%C3%BA_Los_datos_del_desconciert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udadnuestra.org/segunda_encuesta_nacional_urbana_de_victimizacion_2012___peru.html" TargetMode="External"/><Relationship Id="rId5" Type="http://schemas.openxmlformats.org/officeDocument/2006/relationships/settings" Target="settings.xml"/><Relationship Id="rId15" Type="http://schemas.openxmlformats.org/officeDocument/2006/relationships/hyperlink" Target="http://www.old.cies.org.pe/files/documents/investigaciones/genero/aproximacion-del-costo-economico-y-determinantes-de-la-violencia-domestica-en-el-peru.pdf" TargetMode="External"/><Relationship Id="rId10" Type="http://schemas.openxmlformats.org/officeDocument/2006/relationships/hyperlink" Target="http://www.ciudadnuestra.org/primera_encuesta_nacional_urbana_de_victimizacion_2011___peru.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eplan.gob.pe/plan-bicentenario" TargetMode="External"/><Relationship Id="rId14" Type="http://schemas.openxmlformats.org/officeDocument/2006/relationships/hyperlink" Target="http://www.criminolog&#237;a.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proetica.org.pe/wp-content/uploads/2012/07/Pro%C3%A9tica-VII-Encuesta-Nacional-sobre-percepciones-de-la-corrupci%C3%B3n-en-el-Per%C3%BA-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5B8218-6995-4824-9EAC-1123B7D4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7141</Words>
  <Characters>39277</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José Arturo Huaytalla Quispe</cp:lastModifiedBy>
  <cp:revision>6</cp:revision>
  <dcterms:created xsi:type="dcterms:W3CDTF">2015-08-31T22:57:00Z</dcterms:created>
  <dcterms:modified xsi:type="dcterms:W3CDTF">2015-08-31T23:00:00Z</dcterms:modified>
</cp:coreProperties>
</file>